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4" w:type="dxa"/>
        <w:tblBorders>
          <w:bottom w:val="single" w:sz="8" w:space="0" w:color="FFFFFF"/>
        </w:tblBorders>
        <w:shd w:val="clear" w:color="auto" w:fill="AFA577"/>
        <w:tblLook w:val="01E0" w:firstRow="1" w:lastRow="1" w:firstColumn="1" w:lastColumn="1" w:noHBand="0" w:noVBand="0"/>
      </w:tblPr>
      <w:tblGrid>
        <w:gridCol w:w="9100"/>
      </w:tblGrid>
      <w:tr w:rsidR="007A691D" w:rsidRPr="00242E6F" w14:paraId="19B8A4DE" w14:textId="77777777" w:rsidTr="00FD67AA">
        <w:trPr>
          <w:trHeight w:val="509"/>
        </w:trPr>
        <w:tc>
          <w:tcPr>
            <w:tcW w:w="9316" w:type="dxa"/>
            <w:tcBorders>
              <w:bottom w:val="nil"/>
            </w:tcBorders>
            <w:shd w:val="clear" w:color="auto" w:fill="AFA577"/>
            <w:vAlign w:val="center"/>
          </w:tcPr>
          <w:p w14:paraId="16857A7C" w14:textId="76EF2406" w:rsidR="00220A3D" w:rsidRPr="00242E6F" w:rsidRDefault="002D3365" w:rsidP="00050713">
            <w:pPr>
              <w:pStyle w:val="pagegarde-typedoc"/>
              <w:rPr>
                <w:rFonts w:asciiTheme="minorHAnsi" w:hAnsiTheme="minorHAnsi" w:cstheme="minorHAnsi"/>
                <w:color w:val="auto"/>
                <w:sz w:val="32"/>
                <w:szCs w:val="32"/>
              </w:rPr>
            </w:pPr>
            <w:bookmarkStart w:id="0" w:name="_Hlk8829108"/>
            <w:r w:rsidRPr="00242E6F">
              <w:rPr>
                <w:rFonts w:asciiTheme="minorHAnsi" w:hAnsiTheme="minorHAnsi" w:cstheme="minorHAnsi"/>
                <w:color w:val="auto"/>
                <w:sz w:val="32"/>
                <w:szCs w:val="32"/>
              </w:rPr>
              <w:t xml:space="preserve">Déclaration </w:t>
            </w:r>
            <w:r w:rsidR="00313805" w:rsidRPr="00242E6F">
              <w:rPr>
                <w:rFonts w:asciiTheme="minorHAnsi" w:hAnsiTheme="minorHAnsi" w:cstheme="minorHAnsi"/>
                <w:color w:val="auto"/>
                <w:sz w:val="32"/>
                <w:szCs w:val="32"/>
              </w:rPr>
              <w:t>d’œuvre numérique</w:t>
            </w:r>
          </w:p>
        </w:tc>
      </w:tr>
      <w:bookmarkEnd w:id="0"/>
    </w:tbl>
    <w:p w14:paraId="5B998681" w14:textId="77777777" w:rsidR="007A691D" w:rsidRPr="00242E6F" w:rsidRDefault="007A691D" w:rsidP="00B92DFD">
      <w:pPr>
        <w:jc w:val="center"/>
        <w:rPr>
          <w:rFonts w:asciiTheme="minorHAnsi" w:hAnsiTheme="minorHAnsi" w:cstheme="minorHAnsi"/>
        </w:rPr>
      </w:pPr>
    </w:p>
    <w:p w14:paraId="2BC9E2FF" w14:textId="77777777" w:rsidR="001C01F9" w:rsidRPr="00242E6F" w:rsidRDefault="001C01F9" w:rsidP="00B92DFD">
      <w:pPr>
        <w:jc w:val="center"/>
        <w:rPr>
          <w:rFonts w:asciiTheme="minorHAnsi" w:hAnsiTheme="minorHAnsi" w:cstheme="minorHAnsi"/>
        </w:rPr>
      </w:pPr>
    </w:p>
    <w:p w14:paraId="7B162C32" w14:textId="5B5A8C7B" w:rsidR="007A691D" w:rsidRPr="00242E6F" w:rsidRDefault="007A691D" w:rsidP="00F4544F">
      <w:pPr>
        <w:jc w:val="both"/>
        <w:rPr>
          <w:rFonts w:asciiTheme="minorHAnsi" w:hAnsiTheme="minorHAnsi" w:cstheme="minorHAnsi"/>
        </w:rPr>
      </w:pPr>
      <w:r w:rsidRPr="00242E6F">
        <w:rPr>
          <w:rFonts w:asciiTheme="minorHAnsi" w:hAnsiTheme="minorHAnsi" w:cstheme="minorHAnsi"/>
        </w:rPr>
        <w:t xml:space="preserve">La Structure d’Accélération </w:t>
      </w:r>
      <w:r w:rsidR="003F0115" w:rsidRPr="00242E6F">
        <w:rPr>
          <w:rFonts w:asciiTheme="minorHAnsi" w:hAnsiTheme="minorHAnsi" w:cstheme="minorHAnsi"/>
        </w:rPr>
        <w:t>du</w:t>
      </w:r>
      <w:r w:rsidRPr="00242E6F">
        <w:rPr>
          <w:rFonts w:asciiTheme="minorHAnsi" w:hAnsiTheme="minorHAnsi" w:cstheme="minorHAnsi"/>
        </w:rPr>
        <w:t xml:space="preserve"> Transfert de Technologies-</w:t>
      </w:r>
      <w:r w:rsidR="00FD67AA" w:rsidRPr="00242E6F">
        <w:rPr>
          <w:rFonts w:asciiTheme="minorHAnsi" w:hAnsiTheme="minorHAnsi" w:cstheme="minorHAnsi"/>
        </w:rPr>
        <w:t>Erganeo</w:t>
      </w:r>
      <w:r w:rsidRPr="00242E6F">
        <w:rPr>
          <w:rFonts w:asciiTheme="minorHAnsi" w:hAnsiTheme="minorHAnsi" w:cstheme="minorHAnsi"/>
        </w:rPr>
        <w:t xml:space="preserve"> a été créée en février 2012 par l’alliance d</w:t>
      </w:r>
      <w:r w:rsidR="003F0115" w:rsidRPr="00242E6F">
        <w:rPr>
          <w:rFonts w:asciiTheme="minorHAnsi" w:hAnsiTheme="minorHAnsi" w:cstheme="minorHAnsi"/>
        </w:rPr>
        <w:t>u</w:t>
      </w:r>
      <w:r w:rsidRPr="00242E6F">
        <w:rPr>
          <w:rFonts w:asciiTheme="minorHAnsi" w:hAnsiTheme="minorHAnsi" w:cstheme="minorHAnsi"/>
        </w:rPr>
        <w:t xml:space="preserve"> PRES Sorbonne Paris Cité</w:t>
      </w:r>
      <w:r w:rsidR="003F0115" w:rsidRPr="00242E6F">
        <w:rPr>
          <w:rFonts w:asciiTheme="minorHAnsi" w:hAnsiTheme="minorHAnsi" w:cstheme="minorHAnsi"/>
        </w:rPr>
        <w:t>,</w:t>
      </w:r>
      <w:r w:rsidRPr="00242E6F">
        <w:rPr>
          <w:rFonts w:asciiTheme="minorHAnsi" w:hAnsiTheme="minorHAnsi" w:cstheme="minorHAnsi"/>
        </w:rPr>
        <w:t xml:space="preserve"> </w:t>
      </w:r>
      <w:r w:rsidR="003F0115" w:rsidRPr="00242E6F">
        <w:rPr>
          <w:rFonts w:asciiTheme="minorHAnsi" w:hAnsiTheme="minorHAnsi" w:cstheme="minorHAnsi"/>
        </w:rPr>
        <w:t>du</w:t>
      </w:r>
      <w:r w:rsidRPr="00242E6F">
        <w:rPr>
          <w:rFonts w:asciiTheme="minorHAnsi" w:hAnsiTheme="minorHAnsi" w:cstheme="minorHAnsi"/>
        </w:rPr>
        <w:t xml:space="preserve"> </w:t>
      </w:r>
      <w:r w:rsidR="008A4DA3" w:rsidRPr="00242E6F">
        <w:rPr>
          <w:rFonts w:asciiTheme="minorHAnsi" w:hAnsiTheme="minorHAnsi" w:cstheme="minorHAnsi"/>
        </w:rPr>
        <w:t xml:space="preserve">PRES </w:t>
      </w:r>
      <w:r w:rsidR="003F0115" w:rsidRPr="00242E6F">
        <w:rPr>
          <w:rFonts w:asciiTheme="minorHAnsi" w:hAnsiTheme="minorHAnsi" w:cstheme="minorHAnsi"/>
        </w:rPr>
        <w:t xml:space="preserve">Université </w:t>
      </w:r>
      <w:r w:rsidRPr="00242E6F">
        <w:rPr>
          <w:rFonts w:asciiTheme="minorHAnsi" w:hAnsiTheme="minorHAnsi" w:cstheme="minorHAnsi"/>
        </w:rPr>
        <w:t>Paris Est, de l’Université de Cergy-Pontoise, de l’Inserm et du CNRS.</w:t>
      </w:r>
    </w:p>
    <w:p w14:paraId="1CAA7905" w14:textId="77777777" w:rsidR="007A691D" w:rsidRPr="00242E6F" w:rsidRDefault="007A691D" w:rsidP="00F4544F">
      <w:pPr>
        <w:jc w:val="both"/>
        <w:rPr>
          <w:rFonts w:asciiTheme="minorHAnsi" w:hAnsiTheme="minorHAnsi" w:cstheme="minorHAnsi"/>
        </w:rPr>
      </w:pPr>
    </w:p>
    <w:p w14:paraId="52F17C39" w14:textId="553DAD5E"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Au sein d</w:t>
      </w:r>
      <w:r w:rsidR="005151C5" w:rsidRPr="00242E6F">
        <w:rPr>
          <w:rFonts w:asciiTheme="minorHAnsi" w:hAnsiTheme="minorHAnsi" w:cstheme="minorHAnsi"/>
        </w:rPr>
        <w:t>e son</w:t>
      </w:r>
      <w:r w:rsidRPr="00242E6F">
        <w:rPr>
          <w:rFonts w:asciiTheme="minorHAnsi" w:hAnsiTheme="minorHAnsi" w:cstheme="minorHAnsi"/>
        </w:rPr>
        <w:t xml:space="preserve"> périmètre, constitué d’environ 340 unités et 17 000 personnels, </w:t>
      </w:r>
      <w:r w:rsidR="00FD67AA" w:rsidRPr="00242E6F">
        <w:rPr>
          <w:rFonts w:asciiTheme="minorHAnsi" w:hAnsiTheme="minorHAnsi" w:cstheme="minorHAnsi"/>
        </w:rPr>
        <w:t>Erganeo</w:t>
      </w:r>
      <w:r w:rsidRPr="00242E6F">
        <w:rPr>
          <w:rFonts w:asciiTheme="minorHAnsi" w:hAnsiTheme="minorHAnsi" w:cstheme="minorHAnsi"/>
        </w:rPr>
        <w:t xml:space="preserve"> est le nouvel instrument au service de la valorisation de la recherche publique.</w:t>
      </w:r>
    </w:p>
    <w:p w14:paraId="15377485" w14:textId="77777777" w:rsidR="007A691D" w:rsidRPr="00242E6F" w:rsidRDefault="007A691D" w:rsidP="00F4544F">
      <w:pPr>
        <w:spacing w:line="276" w:lineRule="auto"/>
        <w:jc w:val="both"/>
        <w:rPr>
          <w:rFonts w:asciiTheme="minorHAnsi" w:hAnsiTheme="minorHAnsi" w:cstheme="minorHAnsi"/>
        </w:rPr>
      </w:pPr>
    </w:p>
    <w:p w14:paraId="0B7DD5AE" w14:textId="77777777" w:rsidR="007A691D" w:rsidRPr="00242E6F" w:rsidRDefault="007A691D" w:rsidP="00F4544F">
      <w:pPr>
        <w:spacing w:line="276" w:lineRule="auto"/>
        <w:jc w:val="both"/>
        <w:rPr>
          <w:rFonts w:asciiTheme="minorHAnsi" w:hAnsiTheme="minorHAnsi" w:cstheme="minorHAnsi"/>
        </w:rPr>
      </w:pPr>
      <w:r w:rsidRPr="00242E6F">
        <w:rPr>
          <w:rFonts w:asciiTheme="minorHAnsi" w:hAnsiTheme="minorHAnsi" w:cstheme="minorHAnsi"/>
        </w:rPr>
        <w:t xml:space="preserve">En lien permanent avec les établissements et les organismes qui composent son </w:t>
      </w:r>
      <w:r w:rsidR="005151C5" w:rsidRPr="00242E6F">
        <w:rPr>
          <w:rFonts w:asciiTheme="minorHAnsi" w:hAnsiTheme="minorHAnsi" w:cstheme="minorHAnsi"/>
        </w:rPr>
        <w:t>périmètre</w:t>
      </w:r>
      <w:r w:rsidRPr="00242E6F">
        <w:rPr>
          <w:rFonts w:asciiTheme="minorHAnsi" w:hAnsiTheme="minorHAnsi" w:cstheme="minorHAnsi"/>
        </w:rPr>
        <w:t>, son action débute localement avec la détection d</w:t>
      </w:r>
      <w:r w:rsidR="00162081" w:rsidRPr="00242E6F">
        <w:rPr>
          <w:rFonts w:asciiTheme="minorHAnsi" w:hAnsiTheme="minorHAnsi" w:cstheme="minorHAnsi"/>
        </w:rPr>
        <w:t xml:space="preserve">e projet, se poursuit dans leur </w:t>
      </w:r>
      <w:r w:rsidRPr="00242E6F">
        <w:rPr>
          <w:rFonts w:asciiTheme="minorHAnsi" w:hAnsiTheme="minorHAnsi" w:cstheme="minorHAnsi"/>
        </w:rPr>
        <w:t xml:space="preserve">accompagnement en maturation et se termine par </w:t>
      </w:r>
      <w:r w:rsidR="008A4DA3" w:rsidRPr="00242E6F">
        <w:rPr>
          <w:rFonts w:asciiTheme="minorHAnsi" w:hAnsiTheme="minorHAnsi" w:cstheme="minorHAnsi"/>
        </w:rPr>
        <w:t xml:space="preserve">un transfert </w:t>
      </w:r>
      <w:r w:rsidR="00162081" w:rsidRPr="00242E6F">
        <w:rPr>
          <w:rFonts w:asciiTheme="minorHAnsi" w:hAnsiTheme="minorHAnsi" w:cstheme="minorHAnsi"/>
        </w:rPr>
        <w:t>vers le monde économique</w:t>
      </w:r>
      <w:r w:rsidRPr="00242E6F">
        <w:rPr>
          <w:rFonts w:asciiTheme="minorHAnsi" w:hAnsiTheme="minorHAnsi" w:cstheme="minorHAnsi"/>
        </w:rPr>
        <w:t>.</w:t>
      </w:r>
    </w:p>
    <w:p w14:paraId="757B32FF" w14:textId="77777777" w:rsidR="007A691D" w:rsidRPr="00242E6F" w:rsidRDefault="007A691D" w:rsidP="00F4544F">
      <w:pPr>
        <w:spacing w:line="276" w:lineRule="auto"/>
        <w:jc w:val="both"/>
        <w:rPr>
          <w:rFonts w:asciiTheme="minorHAnsi" w:hAnsiTheme="minorHAnsi" w:cstheme="minorHAnsi"/>
        </w:rPr>
      </w:pPr>
    </w:p>
    <w:p w14:paraId="3797C47F" w14:textId="2D8A10C8" w:rsidR="001851BC" w:rsidRPr="00242E6F" w:rsidRDefault="002D3365" w:rsidP="3BE4965C">
      <w:pPr>
        <w:spacing w:line="276" w:lineRule="auto"/>
        <w:jc w:val="both"/>
        <w:rPr>
          <w:rFonts w:asciiTheme="minorHAnsi" w:hAnsiTheme="minorHAnsi" w:cstheme="minorHAnsi"/>
          <w:b/>
          <w:bCs/>
        </w:rPr>
      </w:pPr>
      <w:r w:rsidRPr="00242E6F">
        <w:rPr>
          <w:rFonts w:asciiTheme="minorHAnsi" w:hAnsiTheme="minorHAnsi" w:cstheme="minorHAnsi"/>
          <w:b/>
          <w:bCs/>
        </w:rPr>
        <w:t>Pour les projets de logiciels</w:t>
      </w:r>
      <w:r w:rsidR="00050713" w:rsidRPr="00242E6F">
        <w:rPr>
          <w:rFonts w:asciiTheme="minorHAnsi" w:hAnsiTheme="minorHAnsi" w:cstheme="minorHAnsi"/>
          <w:b/>
          <w:bCs/>
        </w:rPr>
        <w:t xml:space="preserve"> et/ou de bases de données</w:t>
      </w:r>
      <w:r w:rsidR="009B69EE" w:rsidRPr="00242E6F">
        <w:rPr>
          <w:rFonts w:asciiTheme="minorHAnsi" w:hAnsiTheme="minorHAnsi" w:cstheme="minorHAnsi"/>
          <w:b/>
          <w:bCs/>
        </w:rPr>
        <w:t xml:space="preserve">, </w:t>
      </w:r>
      <w:r w:rsidRPr="00242E6F">
        <w:rPr>
          <w:rFonts w:asciiTheme="minorHAnsi" w:hAnsiTheme="minorHAnsi" w:cstheme="minorHAnsi"/>
          <w:b/>
          <w:bCs/>
        </w:rPr>
        <w:t xml:space="preserve">cette déclaration </w:t>
      </w:r>
      <w:r w:rsidR="007A691D" w:rsidRPr="00242E6F">
        <w:rPr>
          <w:rFonts w:asciiTheme="minorHAnsi" w:hAnsiTheme="minorHAnsi" w:cstheme="minorHAnsi"/>
          <w:b/>
          <w:bCs/>
        </w:rPr>
        <w:t xml:space="preserve">constitue la première étape d’un processus de valorisation. Elle permet de </w:t>
      </w:r>
      <w:r w:rsidR="003F0115" w:rsidRPr="00242E6F">
        <w:rPr>
          <w:rFonts w:asciiTheme="minorHAnsi" w:hAnsiTheme="minorHAnsi" w:cstheme="minorHAnsi"/>
          <w:b/>
          <w:bCs/>
        </w:rPr>
        <w:t>détailler</w:t>
      </w:r>
      <w:r w:rsidR="007A691D" w:rsidRPr="00242E6F">
        <w:rPr>
          <w:rFonts w:asciiTheme="minorHAnsi" w:hAnsiTheme="minorHAnsi" w:cstheme="minorHAnsi"/>
          <w:b/>
          <w:bCs/>
        </w:rPr>
        <w:t xml:space="preserve"> les travaux de recherche dans une perspective de valorisation économique. </w:t>
      </w:r>
    </w:p>
    <w:p w14:paraId="62C7C9D5" w14:textId="77777777" w:rsidR="001851BC" w:rsidRPr="00242E6F" w:rsidRDefault="001851BC" w:rsidP="5ED5CE85">
      <w:pPr>
        <w:jc w:val="center"/>
        <w:rPr>
          <w:rFonts w:asciiTheme="minorHAnsi" w:hAnsiTheme="minorHAnsi" w:cstheme="minorBidi"/>
        </w:rPr>
      </w:pPr>
    </w:p>
    <w:p w14:paraId="253B1E18" w14:textId="44A3632C" w:rsidR="41941D22" w:rsidRDefault="41941D22" w:rsidP="5ED5CE85">
      <w:pPr>
        <w:spacing w:before="120" w:after="120"/>
        <w:rPr>
          <w:rFonts w:ascii="Calibri" w:eastAsia="Calibri" w:hAnsi="Calibri" w:cs="Calibri"/>
        </w:rPr>
      </w:pPr>
      <w:r w:rsidRPr="5ED5CE85">
        <w:rPr>
          <w:rFonts w:ascii="Calibri" w:eastAsia="Calibri" w:hAnsi="Calibri" w:cs="Calibri"/>
          <w:color w:val="000000" w:themeColor="text1"/>
        </w:rPr>
        <w:t>Cette déclaration d’invention peut être rédigée en français ou en anglais.</w:t>
      </w:r>
    </w:p>
    <w:sdt>
      <w:sdtPr>
        <w:rPr>
          <w:rFonts w:ascii="Cambria" w:eastAsia="MS ??" w:hAnsi="Cambria" w:cs="Times New Roman"/>
          <w:b/>
          <w:bCs/>
          <w:color w:val="auto"/>
          <w:sz w:val="24"/>
          <w:szCs w:val="24"/>
        </w:rPr>
        <w:id w:val="-1407832265"/>
        <w:docPartObj>
          <w:docPartGallery w:val="Table of Contents"/>
          <w:docPartUnique/>
        </w:docPartObj>
      </w:sdtPr>
      <w:sdtContent>
        <w:p w14:paraId="5D810006" w14:textId="77D7B727" w:rsidR="009C01FC" w:rsidRPr="0005114F" w:rsidRDefault="009C01FC" w:rsidP="0005114F">
          <w:pPr>
            <w:pStyle w:val="TOC"/>
            <w:jc w:val="center"/>
            <w:rPr>
              <w:rFonts w:asciiTheme="minorHAnsi" w:hAnsiTheme="minorHAnsi" w:cstheme="minorHAnsi"/>
              <w:b/>
              <w:bCs/>
              <w:color w:val="948A54" w:themeColor="background2" w:themeShade="80"/>
            </w:rPr>
          </w:pPr>
          <w:r w:rsidRPr="0005114F">
            <w:rPr>
              <w:rFonts w:asciiTheme="minorHAnsi" w:hAnsiTheme="minorHAnsi" w:cstheme="minorHAnsi"/>
              <w:b/>
              <w:bCs/>
              <w:color w:val="948A54" w:themeColor="background2" w:themeShade="80"/>
            </w:rPr>
            <w:t>Table des matières</w:t>
          </w:r>
        </w:p>
        <w:p w14:paraId="026D4EC5" w14:textId="1262C4EA" w:rsidR="001D5BEF" w:rsidRDefault="00A03D17">
          <w:pPr>
            <w:pStyle w:val="10"/>
            <w:tabs>
              <w:tab w:val="right" w:leader="dot" w:pos="9056"/>
            </w:tabs>
            <w:rPr>
              <w:rFonts w:asciiTheme="minorHAnsi" w:eastAsiaTheme="minorEastAsia" w:hAnsiTheme="minorHAnsi" w:cstheme="minorBidi"/>
              <w:noProof/>
              <w:kern w:val="2"/>
              <w14:ligatures w14:val="standardContextual"/>
            </w:rPr>
          </w:pPr>
          <w:r>
            <w:fldChar w:fldCharType="begin"/>
          </w:r>
          <w:r>
            <w:instrText xml:space="preserve"> TOC \o "1-1" \h \z \u </w:instrText>
          </w:r>
          <w:r>
            <w:fldChar w:fldCharType="separate"/>
          </w:r>
          <w:hyperlink w:anchor="_Toc190778059" w:history="1">
            <w:r w:rsidR="001D5BEF" w:rsidRPr="00E4729B">
              <w:rPr>
                <w:rStyle w:val="a6"/>
                <w:noProof/>
              </w:rPr>
              <w:t>Informations</w:t>
            </w:r>
            <w:r w:rsidR="001D5BEF">
              <w:rPr>
                <w:noProof/>
                <w:webHidden/>
              </w:rPr>
              <w:tab/>
            </w:r>
            <w:r w:rsidR="001D5BEF">
              <w:rPr>
                <w:noProof/>
                <w:webHidden/>
              </w:rPr>
              <w:fldChar w:fldCharType="begin"/>
            </w:r>
            <w:r w:rsidR="001D5BEF">
              <w:rPr>
                <w:noProof/>
                <w:webHidden/>
              </w:rPr>
              <w:instrText xml:space="preserve"> PAGEREF _Toc190778059 \h </w:instrText>
            </w:r>
            <w:r w:rsidR="001D5BEF">
              <w:rPr>
                <w:noProof/>
                <w:webHidden/>
              </w:rPr>
            </w:r>
            <w:r w:rsidR="001D5BEF">
              <w:rPr>
                <w:noProof/>
                <w:webHidden/>
              </w:rPr>
              <w:fldChar w:fldCharType="separate"/>
            </w:r>
            <w:r w:rsidR="001D5BEF">
              <w:rPr>
                <w:noProof/>
                <w:webHidden/>
              </w:rPr>
              <w:t>1</w:t>
            </w:r>
            <w:r w:rsidR="001D5BEF">
              <w:rPr>
                <w:noProof/>
                <w:webHidden/>
              </w:rPr>
              <w:fldChar w:fldCharType="end"/>
            </w:r>
          </w:hyperlink>
        </w:p>
        <w:p w14:paraId="36737E2F" w14:textId="29A29792"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0" w:history="1">
            <w:r w:rsidRPr="00E4729B">
              <w:rPr>
                <w:rStyle w:val="a6"/>
                <w:noProof/>
              </w:rPr>
              <w:t>I. Résumé</w:t>
            </w:r>
            <w:r>
              <w:rPr>
                <w:noProof/>
                <w:webHidden/>
              </w:rPr>
              <w:tab/>
            </w:r>
            <w:r>
              <w:rPr>
                <w:noProof/>
                <w:webHidden/>
              </w:rPr>
              <w:fldChar w:fldCharType="begin"/>
            </w:r>
            <w:r>
              <w:rPr>
                <w:noProof/>
                <w:webHidden/>
              </w:rPr>
              <w:instrText xml:space="preserve"> PAGEREF _Toc190778060 \h </w:instrText>
            </w:r>
            <w:r>
              <w:rPr>
                <w:noProof/>
                <w:webHidden/>
              </w:rPr>
            </w:r>
            <w:r>
              <w:rPr>
                <w:noProof/>
                <w:webHidden/>
              </w:rPr>
              <w:fldChar w:fldCharType="separate"/>
            </w:r>
            <w:r>
              <w:rPr>
                <w:noProof/>
                <w:webHidden/>
              </w:rPr>
              <w:t>3</w:t>
            </w:r>
            <w:r>
              <w:rPr>
                <w:noProof/>
                <w:webHidden/>
              </w:rPr>
              <w:fldChar w:fldCharType="end"/>
            </w:r>
          </w:hyperlink>
        </w:p>
        <w:p w14:paraId="07BCA7C6" w14:textId="663474A4"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1" w:history="1">
            <w:r w:rsidRPr="00E4729B">
              <w:rPr>
                <w:rStyle w:val="a6"/>
                <w:noProof/>
              </w:rPr>
              <w:t>II. Déclaration</w:t>
            </w:r>
            <w:r>
              <w:rPr>
                <w:noProof/>
                <w:webHidden/>
              </w:rPr>
              <w:tab/>
            </w:r>
            <w:r>
              <w:rPr>
                <w:noProof/>
                <w:webHidden/>
              </w:rPr>
              <w:fldChar w:fldCharType="begin"/>
            </w:r>
            <w:r>
              <w:rPr>
                <w:noProof/>
                <w:webHidden/>
              </w:rPr>
              <w:instrText xml:space="preserve"> PAGEREF _Toc190778061 \h </w:instrText>
            </w:r>
            <w:r>
              <w:rPr>
                <w:noProof/>
                <w:webHidden/>
              </w:rPr>
            </w:r>
            <w:r>
              <w:rPr>
                <w:noProof/>
                <w:webHidden/>
              </w:rPr>
              <w:fldChar w:fldCharType="separate"/>
            </w:r>
            <w:r>
              <w:rPr>
                <w:noProof/>
                <w:webHidden/>
              </w:rPr>
              <w:t>3</w:t>
            </w:r>
            <w:r>
              <w:rPr>
                <w:noProof/>
                <w:webHidden/>
              </w:rPr>
              <w:fldChar w:fldCharType="end"/>
            </w:r>
          </w:hyperlink>
        </w:p>
        <w:p w14:paraId="6B7D011D" w14:textId="61FFC199"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2" w:history="1">
            <w:r w:rsidRPr="00E4729B">
              <w:rPr>
                <w:rStyle w:val="a6"/>
                <w:noProof/>
              </w:rPr>
              <w:t>III. Composition de l’œuvre et dépendances</w:t>
            </w:r>
            <w:r>
              <w:rPr>
                <w:noProof/>
                <w:webHidden/>
              </w:rPr>
              <w:tab/>
            </w:r>
            <w:r>
              <w:rPr>
                <w:noProof/>
                <w:webHidden/>
              </w:rPr>
              <w:fldChar w:fldCharType="begin"/>
            </w:r>
            <w:r>
              <w:rPr>
                <w:noProof/>
                <w:webHidden/>
              </w:rPr>
              <w:instrText xml:space="preserve"> PAGEREF _Toc190778062 \h </w:instrText>
            </w:r>
            <w:r>
              <w:rPr>
                <w:noProof/>
                <w:webHidden/>
              </w:rPr>
            </w:r>
            <w:r>
              <w:rPr>
                <w:noProof/>
                <w:webHidden/>
              </w:rPr>
              <w:fldChar w:fldCharType="separate"/>
            </w:r>
            <w:r>
              <w:rPr>
                <w:noProof/>
                <w:webHidden/>
              </w:rPr>
              <w:t>5</w:t>
            </w:r>
            <w:r>
              <w:rPr>
                <w:noProof/>
                <w:webHidden/>
              </w:rPr>
              <w:fldChar w:fldCharType="end"/>
            </w:r>
          </w:hyperlink>
        </w:p>
        <w:p w14:paraId="35A0997E" w14:textId="655F3D86"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3" w:history="1">
            <w:r w:rsidRPr="00E4729B">
              <w:rPr>
                <w:rStyle w:val="a6"/>
                <w:noProof/>
              </w:rPr>
              <w:t>IV. Communication sur l’œuvre</w:t>
            </w:r>
            <w:r>
              <w:rPr>
                <w:noProof/>
                <w:webHidden/>
              </w:rPr>
              <w:tab/>
            </w:r>
            <w:r>
              <w:rPr>
                <w:noProof/>
                <w:webHidden/>
              </w:rPr>
              <w:fldChar w:fldCharType="begin"/>
            </w:r>
            <w:r>
              <w:rPr>
                <w:noProof/>
                <w:webHidden/>
              </w:rPr>
              <w:instrText xml:space="preserve"> PAGEREF _Toc190778063 \h </w:instrText>
            </w:r>
            <w:r>
              <w:rPr>
                <w:noProof/>
                <w:webHidden/>
              </w:rPr>
            </w:r>
            <w:r>
              <w:rPr>
                <w:noProof/>
                <w:webHidden/>
              </w:rPr>
              <w:fldChar w:fldCharType="separate"/>
            </w:r>
            <w:r>
              <w:rPr>
                <w:noProof/>
                <w:webHidden/>
              </w:rPr>
              <w:t>7</w:t>
            </w:r>
            <w:r>
              <w:rPr>
                <w:noProof/>
                <w:webHidden/>
              </w:rPr>
              <w:fldChar w:fldCharType="end"/>
            </w:r>
          </w:hyperlink>
        </w:p>
        <w:p w14:paraId="6D2D363C" w14:textId="0491937D"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4" w:history="1">
            <w:r w:rsidRPr="00E4729B">
              <w:rPr>
                <w:rStyle w:val="a6"/>
                <w:noProof/>
              </w:rPr>
              <w:t>V. État d’avancement</w:t>
            </w:r>
            <w:r>
              <w:rPr>
                <w:noProof/>
                <w:webHidden/>
              </w:rPr>
              <w:tab/>
            </w:r>
            <w:r>
              <w:rPr>
                <w:noProof/>
                <w:webHidden/>
              </w:rPr>
              <w:fldChar w:fldCharType="begin"/>
            </w:r>
            <w:r>
              <w:rPr>
                <w:noProof/>
                <w:webHidden/>
              </w:rPr>
              <w:instrText xml:space="preserve"> PAGEREF _Toc190778064 \h </w:instrText>
            </w:r>
            <w:r>
              <w:rPr>
                <w:noProof/>
                <w:webHidden/>
              </w:rPr>
            </w:r>
            <w:r>
              <w:rPr>
                <w:noProof/>
                <w:webHidden/>
              </w:rPr>
              <w:fldChar w:fldCharType="separate"/>
            </w:r>
            <w:r>
              <w:rPr>
                <w:noProof/>
                <w:webHidden/>
              </w:rPr>
              <w:t>8</w:t>
            </w:r>
            <w:r>
              <w:rPr>
                <w:noProof/>
                <w:webHidden/>
              </w:rPr>
              <w:fldChar w:fldCharType="end"/>
            </w:r>
          </w:hyperlink>
        </w:p>
        <w:p w14:paraId="7A86963A" w14:textId="528374E8"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5" w:history="1">
            <w:r w:rsidRPr="00E4729B">
              <w:rPr>
                <w:rStyle w:val="a6"/>
                <w:noProof/>
              </w:rPr>
              <w:t>VI. Eléments de contexte juridique (à remplir par chercheurs et service de valorisation)</w:t>
            </w:r>
            <w:r>
              <w:rPr>
                <w:noProof/>
                <w:webHidden/>
              </w:rPr>
              <w:tab/>
            </w:r>
            <w:r>
              <w:rPr>
                <w:noProof/>
                <w:webHidden/>
              </w:rPr>
              <w:fldChar w:fldCharType="begin"/>
            </w:r>
            <w:r>
              <w:rPr>
                <w:noProof/>
                <w:webHidden/>
              </w:rPr>
              <w:instrText xml:space="preserve"> PAGEREF _Toc190778065 \h </w:instrText>
            </w:r>
            <w:r>
              <w:rPr>
                <w:noProof/>
                <w:webHidden/>
              </w:rPr>
            </w:r>
            <w:r>
              <w:rPr>
                <w:noProof/>
                <w:webHidden/>
              </w:rPr>
              <w:fldChar w:fldCharType="separate"/>
            </w:r>
            <w:r>
              <w:rPr>
                <w:noProof/>
                <w:webHidden/>
              </w:rPr>
              <w:t>10</w:t>
            </w:r>
            <w:r>
              <w:rPr>
                <w:noProof/>
                <w:webHidden/>
              </w:rPr>
              <w:fldChar w:fldCharType="end"/>
            </w:r>
          </w:hyperlink>
        </w:p>
        <w:p w14:paraId="183E27C8" w14:textId="6A8FFE3C" w:rsidR="001D5BEF" w:rsidRDefault="001D5BEF">
          <w:pPr>
            <w:pStyle w:val="10"/>
            <w:tabs>
              <w:tab w:val="right" w:leader="dot" w:pos="9056"/>
            </w:tabs>
            <w:rPr>
              <w:rFonts w:asciiTheme="minorHAnsi" w:eastAsiaTheme="minorEastAsia" w:hAnsiTheme="minorHAnsi" w:cstheme="minorBidi"/>
              <w:noProof/>
              <w:kern w:val="2"/>
              <w14:ligatures w14:val="standardContextual"/>
            </w:rPr>
          </w:pPr>
          <w:hyperlink w:anchor="_Toc190778066" w:history="1">
            <w:r w:rsidRPr="00E4729B">
              <w:rPr>
                <w:rStyle w:val="a6"/>
                <w:noProof/>
              </w:rPr>
              <w:t>VII. Les auteurs de l’oeuvre</w:t>
            </w:r>
            <w:r>
              <w:rPr>
                <w:noProof/>
                <w:webHidden/>
              </w:rPr>
              <w:tab/>
            </w:r>
            <w:r>
              <w:rPr>
                <w:noProof/>
                <w:webHidden/>
              </w:rPr>
              <w:fldChar w:fldCharType="begin"/>
            </w:r>
            <w:r>
              <w:rPr>
                <w:noProof/>
                <w:webHidden/>
              </w:rPr>
              <w:instrText xml:space="preserve"> PAGEREF _Toc190778066 \h </w:instrText>
            </w:r>
            <w:r>
              <w:rPr>
                <w:noProof/>
                <w:webHidden/>
              </w:rPr>
            </w:r>
            <w:r>
              <w:rPr>
                <w:noProof/>
                <w:webHidden/>
              </w:rPr>
              <w:fldChar w:fldCharType="separate"/>
            </w:r>
            <w:r>
              <w:rPr>
                <w:noProof/>
                <w:webHidden/>
              </w:rPr>
              <w:t>11</w:t>
            </w:r>
            <w:r>
              <w:rPr>
                <w:noProof/>
                <w:webHidden/>
              </w:rPr>
              <w:fldChar w:fldCharType="end"/>
            </w:r>
          </w:hyperlink>
        </w:p>
        <w:p w14:paraId="38EACFD4" w14:textId="2388EF1C" w:rsidR="009C01FC" w:rsidRDefault="00A03D17">
          <w:r>
            <w:rPr>
              <w:rFonts w:ascii="Calibri" w:hAnsi="Calibri"/>
            </w:rPr>
            <w:fldChar w:fldCharType="end"/>
          </w:r>
        </w:p>
      </w:sdtContent>
    </w:sdt>
    <w:p w14:paraId="361A46E8" w14:textId="77777777" w:rsidR="004C6B25" w:rsidRDefault="004C6B25" w:rsidP="00F4544F">
      <w:pPr>
        <w:spacing w:line="276" w:lineRule="auto"/>
        <w:jc w:val="both"/>
        <w:rPr>
          <w:rFonts w:asciiTheme="minorHAnsi" w:hAnsiTheme="minorHAnsi" w:cstheme="minorHAnsi"/>
          <w:sz w:val="22"/>
          <w:szCs w:val="22"/>
        </w:rPr>
      </w:pPr>
    </w:p>
    <w:p w14:paraId="27E44A24" w14:textId="77777777" w:rsidR="009C01FC" w:rsidRDefault="009C01FC" w:rsidP="00F4544F">
      <w:pPr>
        <w:spacing w:line="276" w:lineRule="auto"/>
        <w:jc w:val="both"/>
        <w:rPr>
          <w:rFonts w:asciiTheme="minorHAnsi" w:hAnsiTheme="minorHAnsi" w:cstheme="minorHAnsi"/>
          <w:sz w:val="22"/>
          <w:szCs w:val="22"/>
        </w:rPr>
      </w:pPr>
    </w:p>
    <w:p w14:paraId="76DCB9F0" w14:textId="77777777" w:rsidR="009C01FC" w:rsidRPr="00242E6F" w:rsidRDefault="009C01FC" w:rsidP="00F4544F">
      <w:pPr>
        <w:spacing w:line="276" w:lineRule="auto"/>
        <w:jc w:val="both"/>
        <w:rPr>
          <w:rFonts w:asciiTheme="minorHAnsi" w:hAnsiTheme="minorHAnsi" w:cstheme="minorHAnsi"/>
          <w:sz w:val="22"/>
          <w:szCs w:val="22"/>
        </w:rPr>
        <w:sectPr w:rsidR="009C01FC" w:rsidRPr="00242E6F" w:rsidSect="00282D98">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pgNumType w:start="0"/>
          <w:cols w:space="708"/>
        </w:sectPr>
      </w:pPr>
    </w:p>
    <w:p w14:paraId="7E200FA8" w14:textId="77777777" w:rsidR="008F24F3" w:rsidRPr="00242E6F" w:rsidRDefault="008F24F3" w:rsidP="008F24F3">
      <w:pPr>
        <w:pStyle w:val="Default"/>
        <w:rPr>
          <w:rFonts w:asciiTheme="minorHAnsi" w:hAnsiTheme="minorHAnsi" w:cstheme="minorHAnsi"/>
          <w:color w:val="auto"/>
          <w:sz w:val="20"/>
          <w:szCs w:val="20"/>
        </w:rPr>
      </w:pPr>
    </w:p>
    <w:tbl>
      <w:tblPr>
        <w:tblW w:w="10382" w:type="dxa"/>
        <w:tblInd w:w="-34" w:type="dxa"/>
        <w:tblBorders>
          <w:bottom w:val="single" w:sz="8" w:space="0" w:color="FFFFFF"/>
        </w:tblBorders>
        <w:shd w:val="clear" w:color="auto" w:fill="E36C0A" w:themeFill="accent6" w:themeFillShade="BF"/>
        <w:tblLook w:val="01E0" w:firstRow="1" w:lastRow="1" w:firstColumn="1" w:lastColumn="1" w:noHBand="0" w:noVBand="0"/>
      </w:tblPr>
      <w:tblGrid>
        <w:gridCol w:w="10382"/>
      </w:tblGrid>
      <w:tr w:rsidR="001073C7" w:rsidRPr="00242E6F" w14:paraId="0698E745" w14:textId="77777777" w:rsidTr="00857B03">
        <w:trPr>
          <w:trHeight w:val="397"/>
        </w:trPr>
        <w:tc>
          <w:tcPr>
            <w:tcW w:w="10382" w:type="dxa"/>
            <w:tcBorders>
              <w:bottom w:val="nil"/>
            </w:tcBorders>
            <w:shd w:val="clear" w:color="auto" w:fill="AFA577"/>
            <w:vAlign w:val="center"/>
          </w:tcPr>
          <w:p w14:paraId="2F05A508" w14:textId="77777777" w:rsidR="001073C7" w:rsidRPr="00242E6F" w:rsidRDefault="001073C7" w:rsidP="009C01FC">
            <w:pPr>
              <w:pStyle w:val="1"/>
            </w:pPr>
            <w:bookmarkStart w:id="1" w:name="_Toc190778059"/>
            <w:r w:rsidRPr="00242E6F">
              <w:t>Informations</w:t>
            </w:r>
            <w:bookmarkEnd w:id="1"/>
          </w:p>
        </w:tc>
      </w:tr>
    </w:tbl>
    <w:p w14:paraId="4946B3A4" w14:textId="77777777" w:rsidR="008F24F3" w:rsidRPr="00242E6F" w:rsidRDefault="008F24F3" w:rsidP="00F4544F">
      <w:pPr>
        <w:spacing w:line="276" w:lineRule="auto"/>
        <w:jc w:val="both"/>
        <w:rPr>
          <w:rFonts w:asciiTheme="minorHAnsi" w:hAnsiTheme="minorHAnsi" w:cstheme="minorHAnsi"/>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7A691D" w:rsidRPr="0050406A" w14:paraId="7252BAE5" w14:textId="77777777" w:rsidTr="00857B03">
        <w:trPr>
          <w:trHeight w:val="404"/>
        </w:trPr>
        <w:tc>
          <w:tcPr>
            <w:tcW w:w="2518" w:type="dxa"/>
            <w:tcBorders>
              <w:bottom w:val="single" w:sz="4" w:space="0" w:color="C0C0C0"/>
            </w:tcBorders>
            <w:shd w:val="clear" w:color="auto" w:fill="AFA577"/>
          </w:tcPr>
          <w:p w14:paraId="38666B80" w14:textId="32EC02C9" w:rsidR="007A691D" w:rsidRPr="0050406A" w:rsidRDefault="007B6095" w:rsidP="00793C5F">
            <w:pPr>
              <w:spacing w:before="120" w:after="120"/>
              <w:rPr>
                <w:rFonts w:asciiTheme="minorHAnsi" w:hAnsiTheme="minorHAnsi" w:cstheme="minorHAnsi"/>
                <w:bCs/>
                <w:color w:val="DDD9C3" w:themeColor="background2" w:themeShade="E6"/>
                <w:szCs w:val="20"/>
              </w:rPr>
            </w:pPr>
            <w:r w:rsidRPr="0050406A">
              <w:rPr>
                <w:rFonts w:asciiTheme="minorHAnsi" w:hAnsiTheme="minorHAnsi" w:cstheme="minorHAnsi"/>
                <w:bCs/>
                <w:szCs w:val="20"/>
              </w:rPr>
              <w:t>Nom de l’œuvre</w:t>
            </w:r>
          </w:p>
        </w:tc>
        <w:tc>
          <w:tcPr>
            <w:tcW w:w="7830" w:type="dxa"/>
            <w:tcBorders>
              <w:bottom w:val="single" w:sz="4" w:space="0" w:color="C0C0C0"/>
            </w:tcBorders>
          </w:tcPr>
          <w:p w14:paraId="4C36EDEF" w14:textId="1FACC805" w:rsidR="007A691D" w:rsidRPr="0032509F" w:rsidRDefault="0032509F" w:rsidP="00344DDD">
            <w:pPr>
              <w:spacing w:before="120" w:after="120"/>
              <w:rPr>
                <w:rFonts w:asciiTheme="minorHAnsi" w:eastAsia="맑은 고딕" w:hAnsiTheme="minorHAnsi" w:cstheme="minorHAnsi"/>
                <w:bCs/>
                <w:szCs w:val="20"/>
                <w:lang w:eastAsia="ko-KR"/>
              </w:rPr>
            </w:pPr>
            <w:r>
              <w:rPr>
                <w:rFonts w:asciiTheme="minorHAnsi" w:eastAsia="맑은 고딕" w:hAnsiTheme="minorHAnsi" w:cstheme="minorHAnsi" w:hint="eastAsia"/>
                <w:bCs/>
                <w:szCs w:val="20"/>
                <w:lang w:eastAsia="ko-KR"/>
              </w:rPr>
              <w:t>Syst</w:t>
            </w:r>
            <w:r>
              <w:rPr>
                <w:rFonts w:asciiTheme="minorHAnsi" w:eastAsia="맑은 고딕" w:hAnsiTheme="minorHAnsi" w:cstheme="minorHAnsi"/>
                <w:bCs/>
                <w:szCs w:val="20"/>
                <w:lang w:eastAsia="ko-KR"/>
              </w:rPr>
              <w:t>ème Actimetre</w:t>
            </w:r>
          </w:p>
        </w:tc>
      </w:tr>
    </w:tbl>
    <w:p w14:paraId="6AD8D18F" w14:textId="77777777" w:rsidR="008F24F3" w:rsidRPr="0050406A" w:rsidRDefault="008F24F3" w:rsidP="008F24F3">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18"/>
        <w:gridCol w:w="7830"/>
      </w:tblGrid>
      <w:tr w:rsidR="00962C8C" w:rsidRPr="0050406A" w14:paraId="63A64E13" w14:textId="77777777" w:rsidTr="00857B03">
        <w:trPr>
          <w:trHeight w:val="404"/>
        </w:trPr>
        <w:tc>
          <w:tcPr>
            <w:tcW w:w="2518" w:type="dxa"/>
            <w:tcBorders>
              <w:bottom w:val="single" w:sz="4" w:space="0" w:color="C0C0C0"/>
            </w:tcBorders>
            <w:shd w:val="clear" w:color="auto" w:fill="AFA577"/>
          </w:tcPr>
          <w:p w14:paraId="1AEC4A38" w14:textId="77777777" w:rsidR="00962C8C" w:rsidRPr="0050406A" w:rsidRDefault="00962C8C" w:rsidP="00785517">
            <w:pPr>
              <w:spacing w:before="120" w:after="120"/>
              <w:rPr>
                <w:rFonts w:asciiTheme="minorHAnsi" w:hAnsiTheme="minorHAnsi" w:cstheme="minorHAnsi"/>
                <w:bCs/>
                <w:szCs w:val="20"/>
              </w:rPr>
            </w:pPr>
            <w:r w:rsidRPr="0050406A">
              <w:rPr>
                <w:rFonts w:asciiTheme="minorHAnsi" w:hAnsiTheme="minorHAnsi" w:cstheme="minorHAnsi"/>
                <w:bCs/>
                <w:szCs w:val="20"/>
              </w:rPr>
              <w:t>Acronyme</w:t>
            </w:r>
          </w:p>
        </w:tc>
        <w:tc>
          <w:tcPr>
            <w:tcW w:w="7830" w:type="dxa"/>
            <w:tcBorders>
              <w:bottom w:val="single" w:sz="4" w:space="0" w:color="C0C0C0"/>
            </w:tcBorders>
          </w:tcPr>
          <w:p w14:paraId="75E81624" w14:textId="7944F298" w:rsidR="00962C8C" w:rsidRPr="0050406A" w:rsidRDefault="00F02BF9" w:rsidP="00785517">
            <w:pPr>
              <w:spacing w:before="120" w:after="120"/>
              <w:rPr>
                <w:rFonts w:asciiTheme="minorHAnsi" w:hAnsiTheme="minorHAnsi" w:cstheme="minorHAnsi"/>
                <w:bCs/>
                <w:szCs w:val="20"/>
              </w:rPr>
            </w:pPr>
            <w:r>
              <w:rPr>
                <w:rFonts w:asciiTheme="minorHAnsi" w:hAnsiTheme="minorHAnsi" w:cstheme="minorHAnsi"/>
                <w:bCs/>
                <w:szCs w:val="20"/>
              </w:rPr>
              <w:t>ActiBob</w:t>
            </w:r>
          </w:p>
        </w:tc>
      </w:tr>
    </w:tbl>
    <w:p w14:paraId="7817FCE8" w14:textId="77777777" w:rsidR="0033123D" w:rsidRPr="0050406A" w:rsidRDefault="0033123D" w:rsidP="008F24F3">
      <w:pPr>
        <w:spacing w:line="276" w:lineRule="auto"/>
        <w:rPr>
          <w:rFonts w:asciiTheme="minorHAnsi" w:hAnsiTheme="minorHAnsi" w:cstheme="minorHAnsi"/>
          <w:bCs/>
          <w:sz w:val="16"/>
          <w:szCs w:val="16"/>
        </w:rPr>
      </w:pPr>
    </w:p>
    <w:tbl>
      <w:tblPr>
        <w:tblW w:w="10291" w:type="dxa"/>
        <w:tblBorders>
          <w:bottom w:val="single" w:sz="4" w:space="0" w:color="C0C0C0"/>
        </w:tblBorders>
        <w:tblLook w:val="01E0" w:firstRow="1" w:lastRow="1" w:firstColumn="1" w:lastColumn="1" w:noHBand="0" w:noVBand="0"/>
      </w:tblPr>
      <w:tblGrid>
        <w:gridCol w:w="2552"/>
        <w:gridCol w:w="7739"/>
      </w:tblGrid>
      <w:tr w:rsidR="008F24F3" w:rsidRPr="0050406A" w14:paraId="6654FEDE" w14:textId="77777777" w:rsidTr="00AC077E">
        <w:trPr>
          <w:trHeight w:val="539"/>
        </w:trPr>
        <w:tc>
          <w:tcPr>
            <w:tcW w:w="2552" w:type="dxa"/>
            <w:tcBorders>
              <w:bottom w:val="single" w:sz="4" w:space="0" w:color="C0C0C0"/>
            </w:tcBorders>
            <w:shd w:val="clear" w:color="auto" w:fill="AFA577"/>
          </w:tcPr>
          <w:p w14:paraId="7DA59958" w14:textId="3FDB3B86" w:rsidR="008F24F3" w:rsidRPr="0050406A" w:rsidRDefault="006A7DCE" w:rsidP="00F7092E">
            <w:pPr>
              <w:spacing w:before="120" w:after="120"/>
              <w:rPr>
                <w:rFonts w:asciiTheme="minorHAnsi" w:hAnsiTheme="minorHAnsi" w:cstheme="minorHAnsi"/>
                <w:bCs/>
                <w:szCs w:val="20"/>
              </w:rPr>
            </w:pPr>
            <w:r w:rsidRPr="0050406A">
              <w:rPr>
                <w:rFonts w:asciiTheme="minorHAnsi" w:hAnsiTheme="minorHAnsi" w:cstheme="minorHAnsi"/>
                <w:bCs/>
                <w:szCs w:val="20"/>
              </w:rPr>
              <w:t>Auteur principal</w:t>
            </w:r>
          </w:p>
        </w:tc>
        <w:tc>
          <w:tcPr>
            <w:tcW w:w="7739" w:type="dxa"/>
            <w:tcBorders>
              <w:bottom w:val="single" w:sz="4" w:space="0" w:color="C0C0C0"/>
            </w:tcBorders>
          </w:tcPr>
          <w:p w14:paraId="54F8C2C6" w14:textId="198FEB67" w:rsidR="008F24F3" w:rsidRPr="0050406A" w:rsidRDefault="00F02BF9" w:rsidP="00863843">
            <w:pPr>
              <w:spacing w:before="120" w:after="120"/>
              <w:rPr>
                <w:rFonts w:asciiTheme="minorHAnsi" w:hAnsiTheme="minorHAnsi" w:cstheme="minorHAnsi"/>
                <w:bCs/>
                <w:szCs w:val="20"/>
              </w:rPr>
            </w:pPr>
            <w:r>
              <w:rPr>
                <w:rFonts w:asciiTheme="minorHAnsi" w:hAnsiTheme="minorHAnsi" w:cstheme="minorHAnsi"/>
                <w:bCs/>
                <w:szCs w:val="20"/>
              </w:rPr>
              <w:t>Boris Lamotte D’Incamps</w:t>
            </w:r>
          </w:p>
        </w:tc>
      </w:tr>
      <w:tr w:rsidR="009946F4" w:rsidRPr="0050406A" w14:paraId="53B59D18" w14:textId="77777777" w:rsidTr="00583AB1">
        <w:trPr>
          <w:trHeight w:val="912"/>
        </w:trPr>
        <w:tc>
          <w:tcPr>
            <w:tcW w:w="2552" w:type="dxa"/>
            <w:tcBorders>
              <w:bottom w:val="single" w:sz="4" w:space="0" w:color="C0C0C0"/>
            </w:tcBorders>
            <w:shd w:val="clear" w:color="auto" w:fill="AFA577"/>
          </w:tcPr>
          <w:p w14:paraId="7EF6B78A" w14:textId="38530064" w:rsidR="009946F4" w:rsidRPr="00583AB1" w:rsidRDefault="00B43F76" w:rsidP="00583AB1">
            <w:pPr>
              <w:rPr>
                <w:rFonts w:asciiTheme="minorHAnsi" w:hAnsiTheme="minorHAnsi" w:cstheme="minorHAnsi"/>
                <w:bCs/>
                <w:sz w:val="22"/>
                <w:szCs w:val="20"/>
              </w:rPr>
            </w:pPr>
            <w:r w:rsidRPr="0050406A">
              <w:rPr>
                <w:rFonts w:asciiTheme="minorHAnsi" w:hAnsiTheme="minorHAnsi" w:cstheme="minorHAnsi"/>
                <w:bCs/>
              </w:rPr>
              <w:t xml:space="preserve">Laboratoire dans lequel a été réalisée l’œuvre numérique </w:t>
            </w:r>
          </w:p>
        </w:tc>
        <w:tc>
          <w:tcPr>
            <w:tcW w:w="7739" w:type="dxa"/>
            <w:tcBorders>
              <w:bottom w:val="single" w:sz="4" w:space="0" w:color="C0C0C0"/>
            </w:tcBorders>
          </w:tcPr>
          <w:p w14:paraId="59EC2789" w14:textId="1BBBC673"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SPPIN</w:t>
            </w:r>
          </w:p>
        </w:tc>
      </w:tr>
      <w:tr w:rsidR="009946F4" w:rsidRPr="0050406A" w14:paraId="10524CA8" w14:textId="77777777" w:rsidTr="00AC077E">
        <w:trPr>
          <w:trHeight w:val="844"/>
        </w:trPr>
        <w:tc>
          <w:tcPr>
            <w:tcW w:w="2552" w:type="dxa"/>
            <w:tcBorders>
              <w:bottom w:val="single" w:sz="4" w:space="0" w:color="C0C0C0"/>
            </w:tcBorders>
            <w:shd w:val="clear" w:color="auto" w:fill="AFA577"/>
          </w:tcPr>
          <w:p w14:paraId="03E19ABD" w14:textId="77777777" w:rsidR="009946F4" w:rsidRPr="0050406A" w:rsidRDefault="009946F4" w:rsidP="001C390D">
            <w:pPr>
              <w:spacing w:before="120" w:after="120"/>
              <w:rPr>
                <w:rFonts w:asciiTheme="minorHAnsi" w:hAnsiTheme="minorHAnsi" w:cstheme="minorHAnsi"/>
                <w:bCs/>
                <w:szCs w:val="20"/>
              </w:rPr>
            </w:pPr>
            <w:r w:rsidRPr="0050406A">
              <w:rPr>
                <w:rFonts w:asciiTheme="minorHAnsi" w:hAnsiTheme="minorHAnsi" w:cstheme="minorHAnsi"/>
                <w:bCs/>
                <w:szCs w:val="20"/>
              </w:rPr>
              <w:t>Nom du Responsable valorisation</w:t>
            </w:r>
          </w:p>
        </w:tc>
        <w:tc>
          <w:tcPr>
            <w:tcW w:w="7739" w:type="dxa"/>
            <w:tcBorders>
              <w:bottom w:val="single" w:sz="4" w:space="0" w:color="C0C0C0"/>
            </w:tcBorders>
          </w:tcPr>
          <w:p w14:paraId="00F9F5AB" w14:textId="6CA44F6E" w:rsidR="009946F4" w:rsidRPr="0050406A" w:rsidRDefault="00F02BF9" w:rsidP="001C390D">
            <w:pPr>
              <w:spacing w:before="120" w:after="120"/>
              <w:rPr>
                <w:rFonts w:asciiTheme="minorHAnsi" w:hAnsiTheme="minorHAnsi" w:cstheme="minorHAnsi"/>
                <w:bCs/>
                <w:szCs w:val="20"/>
              </w:rPr>
            </w:pPr>
            <w:r>
              <w:rPr>
                <w:rFonts w:asciiTheme="minorHAnsi" w:hAnsiTheme="minorHAnsi" w:cstheme="minorHAnsi"/>
                <w:bCs/>
                <w:szCs w:val="20"/>
              </w:rPr>
              <w:t>Boris Lamotte D’Incamps</w:t>
            </w:r>
          </w:p>
        </w:tc>
      </w:tr>
    </w:tbl>
    <w:p w14:paraId="65C27BCA" w14:textId="77777777" w:rsidR="008F24F3" w:rsidRPr="0050406A" w:rsidRDefault="008F24F3" w:rsidP="0026709A">
      <w:pPr>
        <w:rPr>
          <w:rFonts w:asciiTheme="minorHAnsi" w:hAnsiTheme="minorHAnsi" w:cstheme="minorHAnsi"/>
          <w:bCs/>
          <w:sz w:val="16"/>
          <w:szCs w:val="16"/>
        </w:rPr>
      </w:pPr>
    </w:p>
    <w:tbl>
      <w:tblPr>
        <w:tblW w:w="10331" w:type="dxa"/>
        <w:tblBorders>
          <w:bottom w:val="single" w:sz="4" w:space="0" w:color="C0C0C0"/>
        </w:tblBorders>
        <w:tblLook w:val="01E0" w:firstRow="1" w:lastRow="1" w:firstColumn="1" w:lastColumn="1" w:noHBand="0" w:noVBand="0"/>
      </w:tblPr>
      <w:tblGrid>
        <w:gridCol w:w="2552"/>
        <w:gridCol w:w="7779"/>
      </w:tblGrid>
      <w:tr w:rsidR="007A691D" w:rsidRPr="0050406A" w14:paraId="32B509B0" w14:textId="77777777" w:rsidTr="00AC077E">
        <w:trPr>
          <w:trHeight w:val="530"/>
        </w:trPr>
        <w:tc>
          <w:tcPr>
            <w:tcW w:w="2552" w:type="dxa"/>
            <w:tcBorders>
              <w:bottom w:val="single" w:sz="4" w:space="0" w:color="C0C0C0"/>
            </w:tcBorders>
            <w:shd w:val="clear" w:color="auto" w:fill="AFA577"/>
          </w:tcPr>
          <w:p w14:paraId="423C9CFF" w14:textId="77777777" w:rsidR="007A691D" w:rsidRPr="0050406A" w:rsidRDefault="007A691D" w:rsidP="002D3365">
            <w:pPr>
              <w:spacing w:before="120" w:after="120"/>
              <w:rPr>
                <w:rFonts w:asciiTheme="minorHAnsi" w:hAnsiTheme="minorHAnsi" w:cstheme="minorHAnsi"/>
                <w:bCs/>
                <w:szCs w:val="20"/>
              </w:rPr>
            </w:pPr>
            <w:r w:rsidRPr="0050406A">
              <w:rPr>
                <w:rFonts w:asciiTheme="minorHAnsi" w:hAnsiTheme="minorHAnsi" w:cstheme="minorHAnsi"/>
                <w:bCs/>
                <w:szCs w:val="20"/>
              </w:rPr>
              <w:t>D</w:t>
            </w:r>
            <w:r w:rsidR="008F24F3" w:rsidRPr="0050406A">
              <w:rPr>
                <w:rFonts w:asciiTheme="minorHAnsi" w:hAnsiTheme="minorHAnsi" w:cstheme="minorHAnsi"/>
                <w:bCs/>
                <w:szCs w:val="20"/>
              </w:rPr>
              <w:t>ate</w:t>
            </w:r>
            <w:r w:rsidRPr="0050406A">
              <w:rPr>
                <w:rFonts w:asciiTheme="minorHAnsi" w:hAnsiTheme="minorHAnsi" w:cstheme="minorHAnsi"/>
                <w:bCs/>
                <w:szCs w:val="20"/>
              </w:rPr>
              <w:t xml:space="preserve"> de l</w:t>
            </w:r>
            <w:r w:rsidR="00793C5F" w:rsidRPr="0050406A">
              <w:rPr>
                <w:rFonts w:asciiTheme="minorHAnsi" w:hAnsiTheme="minorHAnsi" w:cstheme="minorHAnsi"/>
                <w:bCs/>
                <w:szCs w:val="20"/>
              </w:rPr>
              <w:t xml:space="preserve">a </w:t>
            </w:r>
            <w:r w:rsidR="002D3365" w:rsidRPr="0050406A">
              <w:rPr>
                <w:rFonts w:asciiTheme="minorHAnsi" w:hAnsiTheme="minorHAnsi" w:cstheme="minorHAnsi"/>
                <w:bCs/>
                <w:szCs w:val="20"/>
              </w:rPr>
              <w:t>déclaration</w:t>
            </w:r>
          </w:p>
        </w:tc>
        <w:tc>
          <w:tcPr>
            <w:tcW w:w="7779" w:type="dxa"/>
            <w:tcBorders>
              <w:bottom w:val="single" w:sz="4" w:space="0" w:color="C0C0C0"/>
            </w:tcBorders>
          </w:tcPr>
          <w:p w14:paraId="2A5FA7CC" w14:textId="7A00C108" w:rsidR="007A691D" w:rsidRPr="0050406A" w:rsidRDefault="00597A64" w:rsidP="003E1F7B">
            <w:pPr>
              <w:spacing w:before="120" w:after="120"/>
              <w:rPr>
                <w:rFonts w:asciiTheme="minorHAnsi" w:hAnsiTheme="minorHAnsi" w:cstheme="minorHAnsi"/>
                <w:bCs/>
                <w:szCs w:val="20"/>
              </w:rPr>
            </w:pPr>
            <w:r>
              <w:rPr>
                <w:rFonts w:asciiTheme="minorHAnsi" w:hAnsiTheme="minorHAnsi" w:cstheme="minorHAnsi"/>
                <w:bCs/>
                <w:szCs w:val="20"/>
              </w:rPr>
              <w:t>31 mai 2025</w:t>
            </w:r>
          </w:p>
        </w:tc>
      </w:tr>
    </w:tbl>
    <w:p w14:paraId="4C016663" w14:textId="77777777" w:rsidR="0050406A" w:rsidRPr="0050406A" w:rsidRDefault="0050406A"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04E7F36A" w14:textId="77777777" w:rsidTr="00A8095A">
        <w:tc>
          <w:tcPr>
            <w:tcW w:w="2552" w:type="dxa"/>
            <w:tcBorders>
              <w:bottom w:val="single" w:sz="4" w:space="0" w:color="C0C0C0"/>
            </w:tcBorders>
            <w:shd w:val="clear" w:color="auto" w:fill="AFA577"/>
          </w:tcPr>
          <w:p w14:paraId="0C1B92DB" w14:textId="2281C0B5"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Date de la première version</w:t>
            </w:r>
          </w:p>
        </w:tc>
        <w:tc>
          <w:tcPr>
            <w:tcW w:w="7796" w:type="dxa"/>
            <w:tcBorders>
              <w:bottom w:val="single" w:sz="4" w:space="0" w:color="C0C0C0"/>
            </w:tcBorders>
          </w:tcPr>
          <w:p w14:paraId="18DD8299" w14:textId="0E920434" w:rsidR="0033123D" w:rsidRPr="0050406A" w:rsidRDefault="00B82BD1" w:rsidP="00B25BBE">
            <w:pPr>
              <w:spacing w:before="120" w:after="120"/>
              <w:rPr>
                <w:rFonts w:asciiTheme="minorHAnsi" w:hAnsiTheme="minorHAnsi" w:cstheme="minorHAnsi"/>
                <w:bCs/>
                <w:szCs w:val="20"/>
              </w:rPr>
            </w:pPr>
            <w:r>
              <w:rPr>
                <w:rFonts w:asciiTheme="minorHAnsi" w:hAnsiTheme="minorHAnsi" w:cstheme="minorHAnsi"/>
                <w:bCs/>
                <w:szCs w:val="20"/>
              </w:rPr>
              <w:t>27 avril 2023</w:t>
            </w:r>
          </w:p>
        </w:tc>
      </w:tr>
    </w:tbl>
    <w:p w14:paraId="32E0B911" w14:textId="77777777" w:rsidR="0033123D" w:rsidRPr="0050406A" w:rsidRDefault="0033123D" w:rsidP="007230BD">
      <w:pPr>
        <w:spacing w:line="276" w:lineRule="auto"/>
        <w:rPr>
          <w:rFonts w:asciiTheme="minorHAnsi" w:hAnsiTheme="minorHAnsi" w:cstheme="minorHAnsi"/>
          <w:bCs/>
          <w:sz w:val="16"/>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F85C9E" w:rsidRPr="0050406A" w14:paraId="16975540" w14:textId="77777777" w:rsidTr="00EE157B">
        <w:tc>
          <w:tcPr>
            <w:tcW w:w="2552" w:type="dxa"/>
            <w:shd w:val="clear" w:color="auto" w:fill="AFA577"/>
          </w:tcPr>
          <w:p w14:paraId="626D297C" w14:textId="0C96A5EA" w:rsidR="00F85C9E" w:rsidRPr="0050406A" w:rsidRDefault="00F85C9E" w:rsidP="00B25BBE">
            <w:pPr>
              <w:spacing w:before="120" w:after="120"/>
              <w:rPr>
                <w:rFonts w:asciiTheme="minorHAnsi" w:hAnsiTheme="minorHAnsi" w:cstheme="minorHAnsi"/>
                <w:bCs/>
                <w:szCs w:val="20"/>
              </w:rPr>
            </w:pPr>
            <w:r w:rsidRPr="0050406A">
              <w:rPr>
                <w:rFonts w:asciiTheme="minorHAnsi" w:hAnsiTheme="minorHAnsi" w:cstheme="minorHAnsi"/>
                <w:bCs/>
                <w:szCs w:val="20"/>
              </w:rPr>
              <w:t>Version et date de la version</w:t>
            </w:r>
            <w:r w:rsidR="0033123D" w:rsidRPr="0050406A">
              <w:rPr>
                <w:rFonts w:asciiTheme="minorHAnsi" w:hAnsiTheme="minorHAnsi" w:cstheme="minorHAnsi"/>
                <w:bCs/>
                <w:szCs w:val="20"/>
              </w:rPr>
              <w:t xml:space="preserve"> actuelle</w:t>
            </w:r>
          </w:p>
        </w:tc>
        <w:tc>
          <w:tcPr>
            <w:tcW w:w="7796" w:type="dxa"/>
          </w:tcPr>
          <w:p w14:paraId="10DD5876" w14:textId="05F65230" w:rsidR="00F85C9E" w:rsidRPr="0050406A" w:rsidRDefault="00EE157B" w:rsidP="00B25BBE">
            <w:pPr>
              <w:spacing w:before="120" w:after="120"/>
              <w:rPr>
                <w:rFonts w:asciiTheme="minorHAnsi" w:hAnsiTheme="minorHAnsi" w:cstheme="minorHAnsi"/>
                <w:bCs/>
                <w:szCs w:val="20"/>
              </w:rPr>
            </w:pPr>
            <w:r>
              <w:rPr>
                <w:rFonts w:asciiTheme="minorHAnsi" w:hAnsiTheme="minorHAnsi" w:cstheme="minorHAnsi"/>
                <w:bCs/>
                <w:szCs w:val="20"/>
              </w:rPr>
              <w:t>V512, 30 mars 2025</w:t>
            </w:r>
          </w:p>
        </w:tc>
      </w:tr>
    </w:tbl>
    <w:p w14:paraId="1B500707" w14:textId="77777777" w:rsidR="007B6095" w:rsidRPr="0050406A" w:rsidRDefault="007B6095" w:rsidP="007230B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68B081B4" w14:textId="77777777" w:rsidTr="00A8095A">
        <w:tc>
          <w:tcPr>
            <w:tcW w:w="2552" w:type="dxa"/>
            <w:tcBorders>
              <w:bottom w:val="single" w:sz="4" w:space="0" w:color="C0C0C0"/>
            </w:tcBorders>
            <w:shd w:val="clear" w:color="auto" w:fill="AFA577"/>
          </w:tcPr>
          <w:p w14:paraId="38063757" w14:textId="5E8BF5AC"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szCs w:val="20"/>
              </w:rPr>
              <w:t>Langage de programmation</w:t>
            </w:r>
          </w:p>
        </w:tc>
        <w:tc>
          <w:tcPr>
            <w:tcW w:w="7796" w:type="dxa"/>
            <w:tcBorders>
              <w:bottom w:val="single" w:sz="4" w:space="0" w:color="C0C0C0"/>
            </w:tcBorders>
          </w:tcPr>
          <w:p w14:paraId="6185E509" w14:textId="3F881566" w:rsidR="007B6095" w:rsidRPr="0050406A" w:rsidRDefault="00EE157B" w:rsidP="007B6095">
            <w:pPr>
              <w:spacing w:before="120" w:after="120"/>
              <w:rPr>
                <w:rFonts w:asciiTheme="minorHAnsi" w:hAnsiTheme="minorHAnsi" w:cstheme="minorHAnsi"/>
                <w:bCs/>
                <w:szCs w:val="20"/>
              </w:rPr>
            </w:pPr>
            <w:r>
              <w:rPr>
                <w:rFonts w:asciiTheme="minorHAnsi" w:hAnsiTheme="minorHAnsi" w:cstheme="minorHAnsi"/>
                <w:bCs/>
                <w:szCs w:val="20"/>
              </w:rPr>
              <w:t xml:space="preserve">C/C++, Kotlin (Java), Python, </w:t>
            </w:r>
            <w:r w:rsidR="00CD14A5">
              <w:rPr>
                <w:rFonts w:asciiTheme="minorHAnsi" w:hAnsiTheme="minorHAnsi" w:cstheme="minorHAnsi"/>
                <w:bCs/>
                <w:szCs w:val="20"/>
              </w:rPr>
              <w:t>HTML/CSS/</w:t>
            </w:r>
            <w:r>
              <w:rPr>
                <w:rFonts w:asciiTheme="minorHAnsi" w:hAnsiTheme="minorHAnsi" w:cstheme="minorHAnsi"/>
                <w:bCs/>
                <w:szCs w:val="20"/>
              </w:rPr>
              <w:t>Javascript</w:t>
            </w:r>
          </w:p>
        </w:tc>
      </w:tr>
    </w:tbl>
    <w:p w14:paraId="69E973A3" w14:textId="77777777" w:rsidR="007B6095" w:rsidRPr="0050406A" w:rsidRDefault="007B6095" w:rsidP="007B6095">
      <w:pPr>
        <w:spacing w:line="276" w:lineRule="auto"/>
        <w:rPr>
          <w:rFonts w:asciiTheme="minorHAnsi" w:hAnsiTheme="minorHAnsi" w:cstheme="minorHAnsi"/>
          <w:bCs/>
          <w:sz w:val="8"/>
          <w:szCs w:val="8"/>
        </w:rPr>
      </w:pPr>
    </w:p>
    <w:tbl>
      <w:tblPr>
        <w:tblW w:w="10348" w:type="dxa"/>
        <w:tblBorders>
          <w:bottom w:val="single" w:sz="4" w:space="0" w:color="C0C0C0"/>
        </w:tblBorders>
        <w:tblLook w:val="01E0" w:firstRow="1" w:lastRow="1" w:firstColumn="1" w:lastColumn="1" w:noHBand="0" w:noVBand="0"/>
      </w:tblPr>
      <w:tblGrid>
        <w:gridCol w:w="2552"/>
        <w:gridCol w:w="7796"/>
      </w:tblGrid>
      <w:tr w:rsidR="007B6095" w:rsidRPr="0050406A" w14:paraId="77555B72" w14:textId="77777777" w:rsidTr="00A8095A">
        <w:tc>
          <w:tcPr>
            <w:tcW w:w="2552" w:type="dxa"/>
            <w:tcBorders>
              <w:bottom w:val="single" w:sz="4" w:space="0" w:color="C0C0C0"/>
            </w:tcBorders>
            <w:shd w:val="clear" w:color="auto" w:fill="AFA577"/>
          </w:tcPr>
          <w:p w14:paraId="3C0634B8" w14:textId="5480C36F" w:rsidR="007B6095" w:rsidRPr="0050406A" w:rsidRDefault="007B6095" w:rsidP="007B6095">
            <w:pPr>
              <w:spacing w:before="120" w:after="120"/>
              <w:rPr>
                <w:rFonts w:asciiTheme="minorHAnsi" w:hAnsiTheme="minorHAnsi" w:cstheme="minorHAnsi"/>
                <w:bCs/>
                <w:szCs w:val="20"/>
              </w:rPr>
            </w:pPr>
            <w:r w:rsidRPr="0050406A">
              <w:rPr>
                <w:rFonts w:asciiTheme="minorHAnsi" w:hAnsiTheme="minorHAnsi" w:cstheme="minorHAnsi"/>
                <w:bCs/>
                <w:color w:val="000000" w:themeColor="text1"/>
              </w:rPr>
              <w:t>Description du support (USB, CD…) </w:t>
            </w:r>
          </w:p>
        </w:tc>
        <w:tc>
          <w:tcPr>
            <w:tcW w:w="7796" w:type="dxa"/>
            <w:tcBorders>
              <w:bottom w:val="single" w:sz="4" w:space="0" w:color="C0C0C0"/>
            </w:tcBorders>
          </w:tcPr>
          <w:p w14:paraId="55213E06" w14:textId="12975544" w:rsidR="007B6095" w:rsidRPr="0050406A" w:rsidRDefault="00CD14A5" w:rsidP="007B6095">
            <w:pPr>
              <w:spacing w:before="120" w:after="120"/>
              <w:rPr>
                <w:rFonts w:asciiTheme="minorHAnsi" w:hAnsiTheme="minorHAnsi" w:cstheme="minorHAnsi"/>
                <w:bCs/>
                <w:szCs w:val="20"/>
              </w:rPr>
            </w:pPr>
            <w:r>
              <w:rPr>
                <w:rFonts w:asciiTheme="minorHAnsi" w:hAnsiTheme="minorHAnsi" w:cstheme="minorHAnsi"/>
                <w:bCs/>
                <w:szCs w:val="20"/>
              </w:rPr>
              <w:t>Github.com</w:t>
            </w:r>
          </w:p>
        </w:tc>
      </w:tr>
      <w:tr w:rsidR="0033123D" w:rsidRPr="0050406A" w14:paraId="42B069A7" w14:textId="77777777" w:rsidTr="00A8095A">
        <w:tc>
          <w:tcPr>
            <w:tcW w:w="2552" w:type="dxa"/>
            <w:tcBorders>
              <w:bottom w:val="single" w:sz="4" w:space="0" w:color="C0C0C0"/>
            </w:tcBorders>
            <w:shd w:val="clear" w:color="auto" w:fill="AFA577"/>
          </w:tcPr>
          <w:p w14:paraId="1061833C" w14:textId="09FF0280" w:rsidR="0033123D" w:rsidRPr="0050406A" w:rsidRDefault="0033123D" w:rsidP="0033631D">
            <w:pPr>
              <w:spacing w:before="120" w:after="120"/>
              <w:rPr>
                <w:rFonts w:asciiTheme="minorHAnsi" w:hAnsiTheme="minorHAnsi" w:cstheme="minorHAnsi"/>
                <w:bCs/>
                <w:szCs w:val="20"/>
              </w:rPr>
            </w:pPr>
            <w:r w:rsidRPr="0050406A">
              <w:rPr>
                <w:rFonts w:asciiTheme="minorHAnsi" w:hAnsiTheme="minorHAnsi" w:cstheme="minorHAnsi"/>
                <w:bCs/>
                <w:szCs w:val="20"/>
              </w:rPr>
              <w:t>Volume/nombre d’octets ou de lignes</w:t>
            </w:r>
          </w:p>
        </w:tc>
        <w:tc>
          <w:tcPr>
            <w:tcW w:w="7796" w:type="dxa"/>
            <w:tcBorders>
              <w:bottom w:val="single" w:sz="4" w:space="0" w:color="C0C0C0"/>
            </w:tcBorders>
          </w:tcPr>
          <w:p w14:paraId="07F45012" w14:textId="3C08BB6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Environ 5000 lignes</w:t>
            </w:r>
          </w:p>
        </w:tc>
      </w:tr>
    </w:tbl>
    <w:p w14:paraId="04D1FE78" w14:textId="77777777" w:rsidR="0033123D" w:rsidRPr="0050406A" w:rsidRDefault="0033123D" w:rsidP="0033123D">
      <w:pPr>
        <w:spacing w:line="276" w:lineRule="auto"/>
        <w:rPr>
          <w:rFonts w:asciiTheme="minorHAnsi" w:hAnsiTheme="minorHAnsi" w:cstheme="minorHAnsi"/>
          <w:bCs/>
          <w:sz w:val="8"/>
          <w:szCs w:val="16"/>
        </w:rPr>
      </w:pPr>
    </w:p>
    <w:tbl>
      <w:tblPr>
        <w:tblW w:w="10348" w:type="dxa"/>
        <w:tblBorders>
          <w:bottom w:val="single" w:sz="4" w:space="0" w:color="C0C0C0"/>
        </w:tblBorders>
        <w:tblLook w:val="01E0" w:firstRow="1" w:lastRow="1" w:firstColumn="1" w:lastColumn="1" w:noHBand="0" w:noVBand="0"/>
      </w:tblPr>
      <w:tblGrid>
        <w:gridCol w:w="2459"/>
        <w:gridCol w:w="7889"/>
      </w:tblGrid>
      <w:tr w:rsidR="66E9C69D" w14:paraId="2FE81069" w14:textId="77777777" w:rsidTr="00857B03">
        <w:trPr>
          <w:trHeight w:val="300"/>
        </w:trPr>
        <w:tc>
          <w:tcPr>
            <w:tcW w:w="2459" w:type="dxa"/>
            <w:tcBorders>
              <w:bottom w:val="single" w:sz="4" w:space="0" w:color="C0C0C0"/>
            </w:tcBorders>
            <w:shd w:val="clear" w:color="auto" w:fill="AFA577"/>
          </w:tcPr>
          <w:p w14:paraId="2F26F17C" w14:textId="121C5AF0" w:rsidR="017BB67C" w:rsidRDefault="017BB67C" w:rsidP="66E9C69D">
            <w:pPr>
              <w:spacing w:before="120" w:after="120"/>
              <w:rPr>
                <w:rFonts w:asciiTheme="minorHAnsi" w:hAnsiTheme="minorHAnsi" w:cstheme="minorBidi"/>
              </w:rPr>
            </w:pPr>
            <w:r w:rsidRPr="66E9C69D">
              <w:rPr>
                <w:rFonts w:asciiTheme="minorHAnsi" w:hAnsiTheme="minorHAnsi" w:cstheme="minorBidi"/>
              </w:rPr>
              <w:t>Noms d’industriels pouvant être intéressés par le code</w:t>
            </w:r>
            <w:r w:rsidR="66E9C69D" w:rsidRPr="66E9C69D">
              <w:rPr>
                <w:rFonts w:asciiTheme="minorHAnsi" w:hAnsiTheme="minorHAnsi" w:cstheme="minorBidi"/>
              </w:rPr>
              <w:t xml:space="preserve"> </w:t>
            </w:r>
          </w:p>
        </w:tc>
        <w:tc>
          <w:tcPr>
            <w:tcW w:w="7889" w:type="dxa"/>
            <w:tcBorders>
              <w:bottom w:val="single" w:sz="4" w:space="0" w:color="C0C0C0"/>
            </w:tcBorders>
          </w:tcPr>
          <w:p w14:paraId="18D60E56" w14:textId="77777777" w:rsidR="66E9C69D" w:rsidRDefault="66E9C69D" w:rsidP="66E9C69D">
            <w:pPr>
              <w:spacing w:before="120" w:after="120"/>
              <w:rPr>
                <w:rFonts w:asciiTheme="minorHAnsi" w:hAnsiTheme="minorHAnsi" w:cstheme="minorBidi"/>
              </w:rPr>
            </w:pPr>
          </w:p>
        </w:tc>
      </w:tr>
    </w:tbl>
    <w:p w14:paraId="20A21A81" w14:textId="5AF81685" w:rsidR="007B6095" w:rsidRPr="0050406A" w:rsidRDefault="007B6095" w:rsidP="66E9C69D">
      <w:pPr>
        <w:rPr>
          <w:rFonts w:asciiTheme="minorHAnsi" w:hAnsiTheme="minorHAnsi" w:cstheme="minorBidi"/>
          <w:sz w:val="22"/>
          <w:szCs w:val="22"/>
        </w:rPr>
      </w:pPr>
    </w:p>
    <w:tbl>
      <w:tblPr>
        <w:tblW w:w="10348" w:type="dxa"/>
        <w:tblBorders>
          <w:bottom w:val="single" w:sz="4" w:space="0" w:color="C0C0C0"/>
        </w:tblBorders>
        <w:tblLook w:val="01E0" w:firstRow="1" w:lastRow="1" w:firstColumn="1" w:lastColumn="1" w:noHBand="0" w:noVBand="0"/>
      </w:tblPr>
      <w:tblGrid>
        <w:gridCol w:w="2552"/>
        <w:gridCol w:w="7796"/>
      </w:tblGrid>
      <w:tr w:rsidR="0033123D" w:rsidRPr="0050406A" w14:paraId="43D8F7C2" w14:textId="77777777" w:rsidTr="00A8095A">
        <w:tc>
          <w:tcPr>
            <w:tcW w:w="2552" w:type="dxa"/>
            <w:tcBorders>
              <w:bottom w:val="single" w:sz="4" w:space="0" w:color="C0C0C0"/>
            </w:tcBorders>
            <w:shd w:val="clear" w:color="auto" w:fill="AFA577"/>
          </w:tcPr>
          <w:p w14:paraId="0A67C6F2" w14:textId="39291EF6" w:rsidR="0033123D" w:rsidRPr="0050406A" w:rsidRDefault="0033123D" w:rsidP="0033123D">
            <w:pPr>
              <w:spacing w:before="120" w:after="120"/>
              <w:rPr>
                <w:rFonts w:asciiTheme="minorHAnsi" w:hAnsiTheme="minorHAnsi" w:cstheme="minorHAnsi"/>
                <w:bCs/>
                <w:szCs w:val="20"/>
              </w:rPr>
            </w:pPr>
            <w:r w:rsidRPr="0050406A">
              <w:rPr>
                <w:rFonts w:asciiTheme="minorHAnsi" w:hAnsiTheme="minorHAnsi" w:cstheme="minorHAnsi"/>
                <w:bCs/>
                <w:szCs w:val="20"/>
              </w:rPr>
              <w:t xml:space="preserve">Temps passé au développement </w:t>
            </w:r>
          </w:p>
        </w:tc>
        <w:tc>
          <w:tcPr>
            <w:tcW w:w="7796" w:type="dxa"/>
            <w:tcBorders>
              <w:bottom w:val="single" w:sz="4" w:space="0" w:color="C0C0C0"/>
            </w:tcBorders>
          </w:tcPr>
          <w:p w14:paraId="4A47E996" w14:textId="341912E9" w:rsidR="0033123D" w:rsidRPr="0050406A" w:rsidRDefault="00CD14A5" w:rsidP="00B25BBE">
            <w:pPr>
              <w:spacing w:before="120" w:after="120"/>
              <w:rPr>
                <w:rFonts w:asciiTheme="minorHAnsi" w:hAnsiTheme="minorHAnsi" w:cstheme="minorHAnsi"/>
                <w:bCs/>
                <w:szCs w:val="20"/>
              </w:rPr>
            </w:pPr>
            <w:r>
              <w:rPr>
                <w:rFonts w:asciiTheme="minorHAnsi" w:hAnsiTheme="minorHAnsi" w:cstheme="minorHAnsi"/>
                <w:bCs/>
                <w:szCs w:val="20"/>
              </w:rPr>
              <w:t>2 ans</w:t>
            </w:r>
          </w:p>
        </w:tc>
      </w:tr>
    </w:tbl>
    <w:p w14:paraId="4DDD8226" w14:textId="77777777" w:rsidR="007B6095" w:rsidRDefault="007B6095" w:rsidP="007B6095">
      <w:pPr>
        <w:rPr>
          <w:rFonts w:asciiTheme="minorHAnsi" w:hAnsiTheme="minorHAnsi" w:cstheme="minorHAnsi"/>
          <w:bCs/>
          <w:u w:val="single"/>
        </w:rPr>
      </w:pPr>
    </w:p>
    <w:p w14:paraId="5C7C815B" w14:textId="77777777" w:rsidR="00583AB1" w:rsidRDefault="00583AB1" w:rsidP="007B6095">
      <w:pPr>
        <w:rPr>
          <w:rFonts w:asciiTheme="minorHAnsi" w:hAnsiTheme="minorHAnsi" w:cstheme="minorHAnsi"/>
          <w:bCs/>
          <w:u w:val="single"/>
        </w:rPr>
      </w:pPr>
    </w:p>
    <w:p w14:paraId="2CFD7E28" w14:textId="77777777" w:rsidR="00583AB1" w:rsidRPr="0050406A" w:rsidRDefault="00583AB1" w:rsidP="007B6095">
      <w:pPr>
        <w:rPr>
          <w:rFonts w:asciiTheme="minorHAnsi" w:hAnsiTheme="minorHAnsi" w:cstheme="minorHAnsi"/>
          <w:bCs/>
          <w:u w:val="single"/>
        </w:rPr>
      </w:pPr>
    </w:p>
    <w:p w14:paraId="45D6CBDD" w14:textId="0AB104BA" w:rsidR="007B6095" w:rsidRPr="0050406A" w:rsidRDefault="007B6095" w:rsidP="007B6095">
      <w:pPr>
        <w:jc w:val="both"/>
        <w:rPr>
          <w:rFonts w:asciiTheme="minorHAnsi" w:hAnsiTheme="minorHAnsi" w:cstheme="minorHAnsi"/>
          <w:bCs/>
          <w:szCs w:val="20"/>
        </w:rPr>
      </w:pPr>
      <w:r w:rsidRPr="0050406A">
        <w:rPr>
          <w:rFonts w:asciiTheme="minorHAnsi" w:hAnsiTheme="minorHAnsi" w:cstheme="minorHAnsi"/>
          <w:bCs/>
          <w:szCs w:val="20"/>
        </w:rPr>
        <w:lastRenderedPageBreak/>
        <w:t>L’œuvre est :</w:t>
      </w:r>
    </w:p>
    <w:p w14:paraId="5C57B1E1" w14:textId="07FAB100"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1383853819"/>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Logiciel (code source)</w:t>
      </w:r>
      <w:r w:rsidR="00313805" w:rsidRPr="00242E6F">
        <w:rPr>
          <w:rStyle w:val="a9"/>
          <w:rFonts w:asciiTheme="minorHAnsi" w:hAnsiTheme="minorHAnsi" w:cstheme="minorHAnsi"/>
          <w:bCs/>
        </w:rPr>
        <w:footnoteReference w:id="2"/>
      </w:r>
    </w:p>
    <w:p w14:paraId="2E1DB20D" w14:textId="440EFD9B" w:rsidR="002236D7" w:rsidRPr="00242E6F" w:rsidRDefault="00000000" w:rsidP="002236D7">
      <w:pPr>
        <w:ind w:left="708"/>
        <w:rPr>
          <w:rFonts w:asciiTheme="minorHAnsi" w:hAnsiTheme="minorHAnsi" w:cstheme="minorHAnsi"/>
          <w:bCs/>
        </w:rPr>
      </w:pPr>
      <w:sdt>
        <w:sdtPr>
          <w:rPr>
            <w:rFonts w:asciiTheme="minorHAnsi" w:hAnsiTheme="minorHAnsi" w:cstheme="minorHAnsi"/>
            <w:bCs/>
          </w:rPr>
          <w:id w:val="653344480"/>
          <w14:checkbox>
            <w14:checked w14:val="0"/>
            <w14:checkedState w14:val="2612" w14:font="MS Gothic"/>
            <w14:uncheckedState w14:val="2610" w14:font="MS Gothic"/>
          </w14:checkbox>
        </w:sdtPr>
        <w:sdtContent>
          <w:r w:rsidR="002236D7" w:rsidRPr="00242E6F">
            <w:rPr>
              <w:rFonts w:ascii="Segoe UI Symbol" w:eastAsia="MS Gothic" w:hAnsi="Segoe UI Symbol" w:cs="Segoe UI Symbol"/>
              <w:bCs/>
            </w:rPr>
            <w:t>☐</w:t>
          </w:r>
        </w:sdtContent>
      </w:sdt>
      <w:r w:rsidR="002236D7" w:rsidRPr="00242E6F">
        <w:rPr>
          <w:rFonts w:asciiTheme="minorHAnsi" w:hAnsiTheme="minorHAnsi" w:cstheme="minorHAnsi"/>
          <w:bCs/>
        </w:rPr>
        <w:t xml:space="preserve"> Logiciel (code objet)</w:t>
      </w:r>
      <w:r w:rsidR="00313805" w:rsidRPr="00242E6F">
        <w:rPr>
          <w:rStyle w:val="a9"/>
          <w:rFonts w:asciiTheme="minorHAnsi" w:hAnsiTheme="minorHAnsi" w:cstheme="minorHAnsi"/>
          <w:bCs/>
        </w:rPr>
        <w:footnoteReference w:id="3"/>
      </w:r>
    </w:p>
    <w:p w14:paraId="2B4FE15A" w14:textId="77777777"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804117798"/>
          <w14:checkbox>
            <w14:checked w14:val="0"/>
            <w14:checkedState w14:val="2612" w14:font="MS Gothic"/>
            <w14:uncheckedState w14:val="2610" w14:font="MS Gothic"/>
          </w14:checkbox>
        </w:sdtPr>
        <w:sdtContent>
          <w:r w:rsidR="007B6095"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Base de données</w:t>
      </w:r>
    </w:p>
    <w:p w14:paraId="328500A7" w14:textId="77777777"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1447429848"/>
          <w14:checkbox>
            <w14:checked w14:val="0"/>
            <w14:checkedState w14:val="2612" w14:font="MS Gothic"/>
            <w14:uncheckedState w14:val="2610" w14:font="MS Gothic"/>
          </w14:checkbox>
        </w:sdtPr>
        <w:sdtContent>
          <w:r w:rsidR="00A23C37" w:rsidRPr="00242E6F">
            <w:rPr>
              <w:rFonts w:ascii="Segoe UI Symbol" w:eastAsia="MS Gothic" w:hAnsi="Segoe UI Symbol" w:cs="Segoe UI Symbol"/>
              <w:bCs/>
            </w:rPr>
            <w:t>☐</w:t>
          </w:r>
        </w:sdtContent>
      </w:sdt>
      <w:r w:rsidR="007B6095" w:rsidRPr="00242E6F">
        <w:rPr>
          <w:rFonts w:asciiTheme="minorHAnsi" w:hAnsiTheme="minorHAnsi" w:cstheme="minorHAnsi"/>
          <w:bCs/>
        </w:rPr>
        <w:t xml:space="preserve"> Ontologie</w:t>
      </w:r>
    </w:p>
    <w:p w14:paraId="3376E108" w14:textId="160BD839" w:rsidR="007B6095" w:rsidRPr="00242E6F" w:rsidRDefault="00000000" w:rsidP="007B6095">
      <w:pPr>
        <w:ind w:left="708"/>
        <w:rPr>
          <w:rFonts w:asciiTheme="minorHAnsi" w:hAnsiTheme="minorHAnsi" w:cstheme="minorHAnsi"/>
          <w:bCs/>
        </w:rPr>
      </w:pPr>
      <w:sdt>
        <w:sdtPr>
          <w:rPr>
            <w:rFonts w:asciiTheme="minorHAnsi" w:hAnsiTheme="minorHAnsi" w:cstheme="minorHAnsi"/>
            <w:bCs/>
          </w:rPr>
          <w:id w:val="-453871085"/>
          <w14:checkbox>
            <w14:checked w14:val="1"/>
            <w14:checkedState w14:val="2612" w14:font="MS Gothic"/>
            <w14:uncheckedState w14:val="2610" w14:font="MS Gothic"/>
          </w14:checkbox>
        </w:sdtPr>
        <w:sdtContent>
          <w:r w:rsidR="00583AB1">
            <w:rPr>
              <w:rFonts w:ascii="MS Gothic" w:eastAsia="MS Gothic" w:hAnsi="MS Gothic" w:cstheme="minorHAnsi" w:hint="eastAsia"/>
              <w:bCs/>
            </w:rPr>
            <w:t>☒</w:t>
          </w:r>
        </w:sdtContent>
      </w:sdt>
      <w:r w:rsidR="007B6095" w:rsidRPr="00242E6F">
        <w:rPr>
          <w:rFonts w:asciiTheme="minorHAnsi" w:hAnsiTheme="minorHAnsi" w:cstheme="minorHAnsi"/>
          <w:bCs/>
        </w:rPr>
        <w:t xml:space="preserve"> Autre, précisez : </w:t>
      </w:r>
      <w:r w:rsidR="00583AB1">
        <w:rPr>
          <w:rFonts w:asciiTheme="minorHAnsi" w:hAnsiTheme="minorHAnsi" w:cstheme="minorHAnsi"/>
          <w:bCs/>
        </w:rPr>
        <w:t>circuits électroniques, modèles 3D</w:t>
      </w:r>
    </w:p>
    <w:p w14:paraId="4BEF7F2B" w14:textId="77777777" w:rsidR="00F85C9E" w:rsidRPr="00242E6F" w:rsidRDefault="00F85C9E">
      <w:pPr>
        <w:rPr>
          <w:rFonts w:asciiTheme="minorHAnsi" w:hAnsiTheme="minorHAnsi" w:cstheme="minorHAnsi"/>
          <w:sz w:val="22"/>
          <w:szCs w:val="22"/>
        </w:rPr>
      </w:pPr>
    </w:p>
    <w:p w14:paraId="47E2547E" w14:textId="77777777" w:rsidR="008A4DA3" w:rsidRPr="00242E6F" w:rsidRDefault="008A4DA3">
      <w:pPr>
        <w:rPr>
          <w:rFonts w:asciiTheme="minorHAnsi" w:hAnsiTheme="minorHAnsi" w:cstheme="minorHAnsi"/>
          <w:sz w:val="22"/>
          <w:szCs w:val="22"/>
        </w:rPr>
      </w:pPr>
      <w:r w:rsidRPr="00242E6F">
        <w:rPr>
          <w:rFonts w:asciiTheme="minorHAnsi" w:hAnsiTheme="minorHAnsi" w:cstheme="minorHAnsi"/>
          <w:sz w:val="22"/>
          <w:szCs w:val="22"/>
        </w:rPr>
        <w:br w:type="page"/>
      </w:r>
    </w:p>
    <w:p w14:paraId="50D0424F" w14:textId="77777777" w:rsidR="008A4DA3" w:rsidRPr="00242E6F" w:rsidRDefault="008A4DA3" w:rsidP="00B92DFD">
      <w:pPr>
        <w:rPr>
          <w:rFonts w:asciiTheme="minorHAnsi" w:hAnsiTheme="minorHAnsi" w:cstheme="minorHAnsi"/>
          <w:sz w:val="22"/>
          <w:szCs w:val="22"/>
        </w:rPr>
      </w:pPr>
    </w:p>
    <w:tbl>
      <w:tblPr>
        <w:tblW w:w="9277" w:type="dxa"/>
        <w:shd w:val="clear" w:color="auto" w:fill="E36C0A" w:themeFill="accent6" w:themeFillShade="BF"/>
        <w:tblLook w:val="01E0" w:firstRow="1" w:lastRow="1" w:firstColumn="1" w:lastColumn="1" w:noHBand="0" w:noVBand="0"/>
      </w:tblPr>
      <w:tblGrid>
        <w:gridCol w:w="9277"/>
      </w:tblGrid>
      <w:tr w:rsidR="008A4DA3" w:rsidRPr="00242E6F" w14:paraId="11574C36" w14:textId="77777777" w:rsidTr="00FD67AA">
        <w:tc>
          <w:tcPr>
            <w:tcW w:w="9277" w:type="dxa"/>
            <w:shd w:val="clear" w:color="auto" w:fill="AFA577"/>
            <w:vAlign w:val="center"/>
          </w:tcPr>
          <w:p w14:paraId="608CB70D" w14:textId="77777777" w:rsidR="008A4DA3" w:rsidRPr="00242E6F" w:rsidRDefault="008A4DA3" w:rsidP="00441969">
            <w:pPr>
              <w:pStyle w:val="1"/>
              <w:rPr>
                <w:color w:val="FFFFFF"/>
              </w:rPr>
            </w:pPr>
            <w:r w:rsidRPr="00242E6F">
              <w:br w:type="page"/>
            </w:r>
            <w:r w:rsidRPr="00242E6F">
              <w:br w:type="page"/>
            </w:r>
            <w:bookmarkStart w:id="2" w:name="_Toc190778060"/>
            <w:r w:rsidR="002D3365" w:rsidRPr="00242E6F">
              <w:t>I. Résumé</w:t>
            </w:r>
            <w:bookmarkEnd w:id="2"/>
          </w:p>
        </w:tc>
      </w:tr>
    </w:tbl>
    <w:p w14:paraId="5D1368F7" w14:textId="77777777" w:rsidR="008A4DA3" w:rsidRPr="00242E6F" w:rsidRDefault="008A4DA3" w:rsidP="008A4DA3">
      <w:pPr>
        <w:pStyle w:val="Default"/>
        <w:rPr>
          <w:rFonts w:asciiTheme="minorHAnsi" w:hAnsiTheme="minorHAnsi" w:cstheme="minorHAnsi"/>
          <w:color w:val="auto"/>
          <w:sz w:val="20"/>
          <w:szCs w:val="20"/>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8A4DA3" w:rsidRPr="00242E6F" w14:paraId="542A7DCC" w14:textId="77777777" w:rsidTr="008A1976">
        <w:tc>
          <w:tcPr>
            <w:tcW w:w="9277" w:type="dxa"/>
          </w:tcPr>
          <w:p w14:paraId="4DD4B737" w14:textId="57DC5334" w:rsidR="000E3C66" w:rsidRDefault="000E3C66" w:rsidP="002610D6">
            <w:pPr>
              <w:pStyle w:val="ad"/>
              <w:jc w:val="both"/>
              <w:rPr>
                <w:rFonts w:asciiTheme="minorHAnsi" w:eastAsia="맑은 고딕" w:hAnsiTheme="minorHAnsi" w:cstheme="minorHAnsi"/>
                <w:iCs/>
                <w:sz w:val="20"/>
                <w:szCs w:val="20"/>
                <w:lang w:eastAsia="ko-KR"/>
              </w:rPr>
            </w:pPr>
            <w:r>
              <w:rPr>
                <w:rFonts w:asciiTheme="minorHAnsi" w:eastAsia="맑은 고딕" w:hAnsiTheme="minorHAnsi" w:cstheme="minorHAnsi" w:hint="eastAsia"/>
                <w:iCs/>
                <w:sz w:val="20"/>
                <w:szCs w:val="20"/>
                <w:lang w:eastAsia="ko-KR"/>
              </w:rPr>
              <w:t>Le suivi de l</w:t>
            </w:r>
            <w:r>
              <w:rPr>
                <w:rFonts w:asciiTheme="minorHAnsi" w:eastAsia="맑은 고딕" w:hAnsiTheme="minorHAnsi" w:cstheme="minorHAnsi"/>
                <w:iCs/>
                <w:sz w:val="20"/>
                <w:szCs w:val="20"/>
                <w:lang w:eastAsia="ko-KR"/>
              </w:rPr>
              <w:t>’</w:t>
            </w:r>
            <w:r>
              <w:rPr>
                <w:rFonts w:asciiTheme="minorHAnsi" w:eastAsia="맑은 고딕" w:hAnsiTheme="minorHAnsi" w:cstheme="minorHAnsi" w:hint="eastAsia"/>
                <w:iCs/>
                <w:sz w:val="20"/>
                <w:szCs w:val="20"/>
                <w:lang w:eastAsia="ko-KR"/>
              </w:rPr>
              <w:t>activit</w:t>
            </w:r>
            <w:r>
              <w:rPr>
                <w:rFonts w:asciiTheme="minorHAnsi" w:eastAsia="맑은 고딕" w:hAnsiTheme="minorHAnsi" w:cstheme="minorHAnsi"/>
                <w:iCs/>
                <w:sz w:val="20"/>
                <w:szCs w:val="20"/>
                <w:lang w:eastAsia="ko-KR"/>
              </w:rPr>
              <w:t xml:space="preserve">é des animaux de laboratoire est généralement effectué par des interventions </w:t>
            </w:r>
            <w:r w:rsidR="00BF17EA">
              <w:rPr>
                <w:rFonts w:asciiTheme="minorHAnsi" w:eastAsia="맑은 고딕" w:hAnsiTheme="minorHAnsi" w:cstheme="minorHAnsi"/>
                <w:iCs/>
                <w:sz w:val="20"/>
                <w:szCs w:val="20"/>
                <w:lang w:eastAsia="ko-KR"/>
              </w:rPr>
              <w:t xml:space="preserve">humaines </w:t>
            </w:r>
            <w:r w:rsidR="000E38F9">
              <w:rPr>
                <w:rFonts w:asciiTheme="minorHAnsi" w:eastAsia="맑은 고딕" w:hAnsiTheme="minorHAnsi" w:cstheme="minorHAnsi"/>
                <w:iCs/>
                <w:sz w:val="20"/>
                <w:szCs w:val="20"/>
                <w:lang w:eastAsia="ko-KR"/>
              </w:rPr>
              <w:t>fréquentes</w:t>
            </w:r>
            <w:r>
              <w:rPr>
                <w:rFonts w:asciiTheme="minorHAnsi" w:eastAsia="맑은 고딕" w:hAnsiTheme="minorHAnsi" w:cstheme="minorHAnsi"/>
                <w:iCs/>
                <w:sz w:val="20"/>
                <w:szCs w:val="20"/>
                <w:lang w:eastAsia="ko-KR"/>
              </w:rPr>
              <w:t xml:space="preserve"> (journali</w:t>
            </w:r>
            <w:r w:rsidR="000E38F9">
              <w:rPr>
                <w:rFonts w:asciiTheme="minorHAnsi" w:eastAsia="맑은 고딕" w:hAnsiTheme="minorHAnsi" w:cstheme="minorHAnsi"/>
                <w:iCs/>
                <w:sz w:val="20"/>
                <w:szCs w:val="20"/>
                <w:lang w:eastAsia="ko-KR"/>
              </w:rPr>
              <w:t>ère</w:t>
            </w:r>
            <w:r>
              <w:rPr>
                <w:rFonts w:asciiTheme="minorHAnsi" w:eastAsia="맑은 고딕" w:hAnsiTheme="minorHAnsi" w:cstheme="minorHAnsi"/>
                <w:iCs/>
                <w:sz w:val="20"/>
                <w:szCs w:val="20"/>
                <w:lang w:eastAsia="ko-KR"/>
              </w:rPr>
              <w:t>s ou plus)</w:t>
            </w:r>
            <w:r w:rsidR="000E38F9">
              <w:rPr>
                <w:rFonts w:asciiTheme="minorHAnsi" w:eastAsia="맑은 고딕" w:hAnsiTheme="minorHAnsi" w:cstheme="minorHAnsi"/>
                <w:iCs/>
                <w:sz w:val="20"/>
                <w:szCs w:val="20"/>
                <w:lang w:eastAsia="ko-KR"/>
              </w:rPr>
              <w:t xml:space="preserve"> qui par elles-mêmes perturbent les animaux, surtout lorsqu’ils sont naturellement nocturnes (e.g. souris). </w:t>
            </w:r>
            <w:r w:rsidR="00F33E3C">
              <w:rPr>
                <w:rFonts w:asciiTheme="minorHAnsi" w:eastAsia="맑은 고딕" w:hAnsiTheme="minorHAnsi" w:cstheme="minorHAnsi"/>
                <w:iCs/>
                <w:sz w:val="20"/>
                <w:szCs w:val="20"/>
                <w:lang w:eastAsia="ko-KR"/>
              </w:rPr>
              <w:t>Par ailleurs, d’autres chercheurs ont proposé l’exploitation des mesures de vibration de l’enceinte d’hébergement des animaux, avec quelque succès, mais limité par l’échelle dans le temps et l’espace.</w:t>
            </w:r>
          </w:p>
          <w:p w14:paraId="44F0C1DB" w14:textId="77777777" w:rsidR="000E3C66" w:rsidRDefault="000E3C66" w:rsidP="002610D6">
            <w:pPr>
              <w:pStyle w:val="ad"/>
              <w:jc w:val="both"/>
              <w:rPr>
                <w:rFonts w:asciiTheme="minorHAnsi" w:eastAsia="맑은 고딕" w:hAnsiTheme="minorHAnsi" w:cstheme="minorHAnsi"/>
                <w:iCs/>
                <w:sz w:val="20"/>
                <w:szCs w:val="20"/>
                <w:lang w:eastAsia="ko-KR"/>
              </w:rPr>
            </w:pPr>
          </w:p>
          <w:p w14:paraId="0DA0D28F" w14:textId="534D58FF" w:rsidR="004E1D1A" w:rsidRDefault="004E1D1A" w:rsidP="002610D6">
            <w:pPr>
              <w:pStyle w:val="ad"/>
              <w:jc w:val="both"/>
              <w:rPr>
                <w:rFonts w:asciiTheme="minorHAnsi" w:eastAsia="맑은 고딕" w:hAnsiTheme="minorHAnsi" w:cstheme="minorHAnsi"/>
                <w:iCs/>
                <w:sz w:val="20"/>
                <w:szCs w:val="20"/>
                <w:lang w:eastAsia="ko-KR"/>
              </w:rPr>
            </w:pPr>
            <w:r>
              <w:rPr>
                <w:rFonts w:asciiTheme="minorHAnsi" w:eastAsia="맑은 고딕" w:hAnsiTheme="minorHAnsi" w:cstheme="minorHAnsi"/>
                <w:iCs/>
                <w:sz w:val="20"/>
                <w:szCs w:val="20"/>
                <w:lang w:eastAsia="ko-KR"/>
              </w:rPr>
              <w:t>L’objet de la présente œuvre consiste à enregistr</w:t>
            </w:r>
            <w:r w:rsidR="00F60985">
              <w:rPr>
                <w:rFonts w:asciiTheme="minorHAnsi" w:eastAsia="맑은 고딕" w:hAnsiTheme="minorHAnsi" w:cstheme="minorHAnsi"/>
                <w:iCs/>
                <w:sz w:val="20"/>
                <w:szCs w:val="20"/>
                <w:lang w:eastAsia="ko-KR"/>
              </w:rPr>
              <w:t>er les vibrations de l’enceinte</w:t>
            </w:r>
            <w:r>
              <w:rPr>
                <w:rFonts w:asciiTheme="minorHAnsi" w:eastAsia="맑은 고딕" w:hAnsiTheme="minorHAnsi" w:cstheme="minorHAnsi"/>
                <w:iCs/>
                <w:sz w:val="20"/>
                <w:szCs w:val="20"/>
                <w:lang w:eastAsia="ko-KR"/>
              </w:rPr>
              <w:t xml:space="preserve"> à haute fréquence</w:t>
            </w:r>
            <w:r w:rsidR="00F60985">
              <w:rPr>
                <w:rFonts w:asciiTheme="minorHAnsi" w:eastAsia="맑은 고딕" w:hAnsiTheme="minorHAnsi" w:cstheme="minorHAnsi"/>
                <w:iCs/>
                <w:sz w:val="20"/>
                <w:szCs w:val="20"/>
                <w:lang w:eastAsia="ko-KR"/>
              </w:rPr>
              <w:t xml:space="preserve"> (1kHz), à grande échelle (</w:t>
            </w:r>
            <w:r w:rsidR="007441E6">
              <w:rPr>
                <w:rFonts w:asciiTheme="minorHAnsi" w:eastAsia="맑은 고딕" w:hAnsiTheme="minorHAnsi" w:cstheme="minorHAnsi"/>
                <w:iCs/>
                <w:sz w:val="20"/>
                <w:szCs w:val="20"/>
                <w:lang w:eastAsia="ko-KR"/>
              </w:rPr>
              <w:t xml:space="preserve">plusieurs </w:t>
            </w:r>
            <w:r w:rsidR="00F60985">
              <w:rPr>
                <w:rFonts w:asciiTheme="minorHAnsi" w:eastAsia="맑은 고딕" w:hAnsiTheme="minorHAnsi" w:cstheme="minorHAnsi"/>
                <w:iCs/>
                <w:sz w:val="20"/>
                <w:szCs w:val="20"/>
                <w:lang w:eastAsia="ko-KR"/>
              </w:rPr>
              <w:t>dizaines de capteurs) et sur une longue durée (plusieurs mois), et ce à des coûts minimes (&lt;20€ par capteur).</w:t>
            </w:r>
          </w:p>
          <w:p w14:paraId="7785696D" w14:textId="77777777" w:rsidR="0056259F" w:rsidRPr="00242E6F" w:rsidRDefault="0056259F" w:rsidP="002610D6">
            <w:pPr>
              <w:pStyle w:val="Default"/>
              <w:rPr>
                <w:rFonts w:asciiTheme="minorHAnsi" w:hAnsiTheme="minorHAnsi" w:cstheme="minorHAnsi"/>
                <w:b/>
                <w:i/>
                <w:color w:val="auto"/>
                <w:sz w:val="20"/>
                <w:szCs w:val="20"/>
                <w:u w:val="single"/>
              </w:rPr>
            </w:pPr>
          </w:p>
        </w:tc>
      </w:tr>
    </w:tbl>
    <w:p w14:paraId="22CEBC55" w14:textId="77777777" w:rsidR="0056259F" w:rsidRPr="00242E6F" w:rsidRDefault="0056259F">
      <w:pPr>
        <w:rPr>
          <w:rFonts w:asciiTheme="minorHAnsi" w:hAnsiTheme="minorHAnsi" w:cstheme="minorHAnsi"/>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56259F" w:rsidRPr="00242E6F" w14:paraId="52B4967D" w14:textId="77777777" w:rsidTr="008A1976">
        <w:tc>
          <w:tcPr>
            <w:tcW w:w="9277" w:type="dxa"/>
          </w:tcPr>
          <w:p w14:paraId="72FEC1C3" w14:textId="3F36794D" w:rsidR="0056259F" w:rsidRDefault="007441E6" w:rsidP="0056259F">
            <w:pPr>
              <w:pStyle w:val="Default"/>
              <w:rPr>
                <w:rFonts w:asciiTheme="minorHAnsi" w:hAnsiTheme="minorHAnsi" w:cstheme="minorHAnsi"/>
                <w:iCs/>
                <w:color w:val="auto"/>
                <w:sz w:val="20"/>
                <w:szCs w:val="20"/>
              </w:rPr>
            </w:pPr>
            <w:r w:rsidRPr="007441E6">
              <w:rPr>
                <w:rFonts w:asciiTheme="minorHAnsi" w:hAnsiTheme="minorHAnsi" w:cstheme="minorHAnsi"/>
                <w:iCs/>
                <w:color w:val="auto"/>
                <w:sz w:val="20"/>
                <w:szCs w:val="20"/>
              </w:rPr>
              <w:t>Le système est composé de trois éléments distincts.</w:t>
            </w:r>
          </w:p>
          <w:p w14:paraId="2FCE8C84" w14:textId="77777777" w:rsidR="007441E6" w:rsidRDefault="007441E6" w:rsidP="0056259F">
            <w:pPr>
              <w:pStyle w:val="Default"/>
              <w:rPr>
                <w:rFonts w:asciiTheme="minorHAnsi" w:hAnsiTheme="minorHAnsi" w:cstheme="minorHAnsi"/>
                <w:iCs/>
                <w:color w:val="auto"/>
                <w:sz w:val="20"/>
                <w:szCs w:val="20"/>
              </w:rPr>
            </w:pPr>
          </w:p>
          <w:p w14:paraId="4491132A" w14:textId="727C51B0" w:rsidR="007441E6" w:rsidRDefault="007441E6"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boîtier hébergeant un capteur et un microcontrôleur</w:t>
            </w:r>
            <w:r w:rsidR="004C59C0">
              <w:rPr>
                <w:rFonts w:asciiTheme="minorHAnsi" w:hAnsiTheme="minorHAnsi" w:cstheme="minorHAnsi"/>
                <w:iCs/>
                <w:color w:val="auto"/>
                <w:sz w:val="20"/>
                <w:szCs w:val="20"/>
              </w:rPr>
              <w:t>, suffisamment compact et léger pour être simplement collé sur le fond d’un bac</w:t>
            </w:r>
            <w:r w:rsidR="00297808">
              <w:rPr>
                <w:rFonts w:asciiTheme="minorHAnsi" w:hAnsiTheme="minorHAnsi" w:cstheme="minorHAnsi"/>
                <w:iCs/>
                <w:color w:val="auto"/>
                <w:sz w:val="20"/>
                <w:szCs w:val="20"/>
              </w:rPr>
              <w:t>, et ne nécessitant qu’une alimentation à 5V (deux fils</w:t>
            </w:r>
            <w:r w:rsidR="005C118A">
              <w:rPr>
                <w:rFonts w:asciiTheme="minorHAnsi" w:hAnsiTheme="minorHAnsi" w:cstheme="minorHAnsi"/>
                <w:iCs/>
                <w:color w:val="auto"/>
                <w:sz w:val="20"/>
                <w:szCs w:val="20"/>
              </w:rPr>
              <w:t xml:space="preserve"> de 0,1 mm</w:t>
            </w:r>
            <w:r w:rsidR="005C118A" w:rsidRPr="005C118A">
              <w:rPr>
                <w:rFonts w:asciiTheme="minorHAnsi" w:hAnsiTheme="minorHAnsi" w:cstheme="minorHAnsi"/>
                <w:iCs/>
                <w:color w:val="auto"/>
                <w:sz w:val="20"/>
                <w:szCs w:val="20"/>
                <w:vertAlign w:val="superscript"/>
              </w:rPr>
              <w:t>2</w:t>
            </w:r>
            <w:r w:rsidR="00297808">
              <w:rPr>
                <w:rFonts w:asciiTheme="minorHAnsi" w:hAnsiTheme="minorHAnsi" w:cstheme="minorHAnsi"/>
                <w:iCs/>
                <w:color w:val="auto"/>
                <w:sz w:val="20"/>
                <w:szCs w:val="20"/>
              </w:rPr>
              <w:t>)</w:t>
            </w:r>
            <w:r w:rsidR="005C118A">
              <w:rPr>
                <w:rFonts w:asciiTheme="minorHAnsi" w:hAnsiTheme="minorHAnsi" w:cstheme="minorHAnsi"/>
                <w:iCs/>
                <w:color w:val="auto"/>
                <w:sz w:val="20"/>
                <w:szCs w:val="20"/>
              </w:rPr>
              <w:t>.</w:t>
            </w:r>
          </w:p>
          <w:p w14:paraId="5ADFF1FA" w14:textId="3368F4D5" w:rsidR="004C59C0" w:rsidRDefault="004C59C0"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Un serveur local</w:t>
            </w:r>
            <w:r w:rsidR="00D30D93">
              <w:rPr>
                <w:rFonts w:asciiTheme="minorHAnsi" w:hAnsiTheme="minorHAnsi" w:cstheme="minorHAnsi"/>
                <w:iCs/>
                <w:color w:val="auto"/>
                <w:sz w:val="20"/>
                <w:szCs w:val="20"/>
              </w:rPr>
              <w:t xml:space="preserve"> </w:t>
            </w:r>
            <w:r>
              <w:rPr>
                <w:rFonts w:asciiTheme="minorHAnsi" w:hAnsiTheme="minorHAnsi" w:cstheme="minorHAnsi"/>
                <w:iCs/>
                <w:color w:val="auto"/>
                <w:sz w:val="20"/>
                <w:szCs w:val="20"/>
              </w:rPr>
              <w:t>collectant les mesures envoyées</w:t>
            </w:r>
            <w:r w:rsidR="00D30D93">
              <w:rPr>
                <w:rFonts w:asciiTheme="minorHAnsi" w:hAnsiTheme="minorHAnsi" w:cstheme="minorHAnsi"/>
                <w:iCs/>
                <w:color w:val="auto"/>
                <w:sz w:val="20"/>
                <w:szCs w:val="20"/>
              </w:rPr>
              <w:t xml:space="preserve"> par les capteurs, capable de gérer plusieurs capteurs simultanément.</w:t>
            </w:r>
            <w:r w:rsidR="00E60090">
              <w:rPr>
                <w:rFonts w:asciiTheme="minorHAnsi" w:hAnsiTheme="minorHAnsi" w:cstheme="minorHAnsi"/>
                <w:iCs/>
                <w:color w:val="auto"/>
                <w:sz w:val="20"/>
                <w:szCs w:val="20"/>
              </w:rPr>
              <w:t xml:space="preserve"> Ce serveur</w:t>
            </w:r>
            <w:r w:rsidR="007D7052">
              <w:rPr>
                <w:rFonts w:asciiTheme="minorHAnsi" w:hAnsiTheme="minorHAnsi" w:cstheme="minorHAnsi"/>
                <w:iCs/>
                <w:color w:val="auto"/>
                <w:sz w:val="20"/>
                <w:szCs w:val="20"/>
              </w:rPr>
              <w:t>, lui-même connecté au réseau filaire Ethernet,</w:t>
            </w:r>
            <w:r w:rsidR="00E60090">
              <w:rPr>
                <w:rFonts w:asciiTheme="minorHAnsi" w:hAnsiTheme="minorHAnsi" w:cstheme="minorHAnsi"/>
                <w:iCs/>
                <w:color w:val="auto"/>
                <w:sz w:val="20"/>
                <w:szCs w:val="20"/>
              </w:rPr>
              <w:t xml:space="preserve"> fourni</w:t>
            </w:r>
            <w:r w:rsidR="007D7052">
              <w:rPr>
                <w:rFonts w:asciiTheme="minorHAnsi" w:hAnsiTheme="minorHAnsi" w:cstheme="minorHAnsi"/>
                <w:iCs/>
                <w:color w:val="auto"/>
                <w:sz w:val="20"/>
                <w:szCs w:val="20"/>
              </w:rPr>
              <w:t>t</w:t>
            </w:r>
            <w:r w:rsidR="00E60090">
              <w:rPr>
                <w:rFonts w:asciiTheme="minorHAnsi" w:hAnsiTheme="minorHAnsi" w:cstheme="minorHAnsi"/>
                <w:iCs/>
                <w:color w:val="auto"/>
                <w:sz w:val="20"/>
                <w:szCs w:val="20"/>
              </w:rPr>
              <w:t xml:space="preserve"> l’accès WiFi aux capteurs, et il </w:t>
            </w:r>
            <w:r w:rsidR="006235B2">
              <w:rPr>
                <w:rFonts w:asciiTheme="minorHAnsi" w:hAnsiTheme="minorHAnsi" w:cstheme="minorHAnsi"/>
                <w:iCs/>
                <w:color w:val="auto"/>
                <w:sz w:val="20"/>
                <w:szCs w:val="20"/>
              </w:rPr>
              <w:t>peut être configuré pour déverser les données recueillies vers un serveur plus conséquent.</w:t>
            </w:r>
          </w:p>
          <w:p w14:paraId="27C10D5F" w14:textId="4C188F87" w:rsidR="00D30D93" w:rsidRDefault="00D30D93" w:rsidP="007441E6">
            <w:pPr>
              <w:pStyle w:val="Default"/>
              <w:numPr>
                <w:ilvl w:val="0"/>
                <w:numId w:val="20"/>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Un registre central </w:t>
            </w:r>
            <w:r w:rsidR="00CB65B8">
              <w:rPr>
                <w:rFonts w:asciiTheme="minorHAnsi" w:hAnsiTheme="minorHAnsi" w:cstheme="minorHAnsi"/>
                <w:iCs/>
                <w:color w:val="auto"/>
                <w:sz w:val="20"/>
                <w:szCs w:val="20"/>
              </w:rPr>
              <w:t>servant à superviser et gérer le fonctionnement des capteurs et des serveurs.</w:t>
            </w:r>
          </w:p>
          <w:p w14:paraId="5D98E804" w14:textId="77777777" w:rsidR="00CB65B8" w:rsidRDefault="00CB65B8" w:rsidP="00CB65B8">
            <w:pPr>
              <w:pStyle w:val="Default"/>
              <w:rPr>
                <w:rFonts w:asciiTheme="minorHAnsi" w:hAnsiTheme="minorHAnsi" w:cstheme="minorHAnsi"/>
                <w:iCs/>
                <w:color w:val="auto"/>
                <w:sz w:val="20"/>
                <w:szCs w:val="20"/>
              </w:rPr>
            </w:pPr>
          </w:p>
          <w:p w14:paraId="3828E8D2" w14:textId="2BFF89E1" w:rsidR="00E96A6E" w:rsidRDefault="0088048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système permet donc de :</w:t>
            </w:r>
          </w:p>
          <w:p w14:paraId="4A7E956F" w14:textId="38CD42C0"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Déployer un grand nombre de capteurs très rapidement</w:t>
            </w:r>
            <w:r w:rsidR="001068E8">
              <w:rPr>
                <w:rFonts w:asciiTheme="minorHAnsi" w:hAnsiTheme="minorHAnsi" w:cstheme="minorHAnsi"/>
                <w:iCs/>
                <w:color w:val="auto"/>
                <w:sz w:val="20"/>
                <w:szCs w:val="20"/>
              </w:rPr>
              <w:t xml:space="preserve"> (quelques heures)</w:t>
            </w:r>
          </w:p>
          <w:p w14:paraId="1912D4E4" w14:textId="16829B33" w:rsidR="0088048C" w:rsidRDefault="0088048C"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Gérer plusieurs projets indépendants dans le même système</w:t>
            </w:r>
          </w:p>
          <w:p w14:paraId="7E4996D8" w14:textId="70B3F7D4" w:rsidR="007B1EAF" w:rsidRDefault="007B1EAF" w:rsidP="0088048C">
            <w:pPr>
              <w:pStyle w:val="Default"/>
              <w:numPr>
                <w:ilvl w:val="0"/>
                <w:numId w:val="21"/>
              </w:numPr>
              <w:rPr>
                <w:rFonts w:asciiTheme="minorHAnsi" w:hAnsiTheme="minorHAnsi" w:cstheme="minorHAnsi"/>
                <w:iCs/>
                <w:color w:val="auto"/>
                <w:sz w:val="20"/>
                <w:szCs w:val="20"/>
              </w:rPr>
            </w:pPr>
            <w:r>
              <w:rPr>
                <w:rFonts w:asciiTheme="minorHAnsi" w:hAnsiTheme="minorHAnsi" w:cstheme="minorHAnsi"/>
                <w:iCs/>
                <w:color w:val="auto"/>
                <w:sz w:val="20"/>
                <w:szCs w:val="20"/>
              </w:rPr>
              <w:t>Maîtriser à distance le bon fonctionnement des capteurs et des serveurs</w:t>
            </w:r>
          </w:p>
          <w:p w14:paraId="704DC636" w14:textId="77777777" w:rsidR="00E96A6E" w:rsidRDefault="00E96A6E" w:rsidP="00CB65B8">
            <w:pPr>
              <w:pStyle w:val="Default"/>
              <w:rPr>
                <w:rFonts w:asciiTheme="minorHAnsi" w:hAnsiTheme="minorHAnsi" w:cstheme="minorHAnsi"/>
                <w:iCs/>
                <w:color w:val="auto"/>
                <w:sz w:val="20"/>
                <w:szCs w:val="20"/>
              </w:rPr>
            </w:pPr>
          </w:p>
          <w:p w14:paraId="1FD178DA" w14:textId="7AF54DEC" w:rsidR="001E7A6C" w:rsidRPr="007441E6" w:rsidRDefault="001E7A6C" w:rsidP="00CB65B8">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Le coût électronique d’un capteur est d’environ 10€, auxquels il faut ajouter la main-d’œuvre d’assemblage et la fabrication du boîtier.</w:t>
            </w:r>
            <w:r w:rsidR="007D7052">
              <w:rPr>
                <w:rFonts w:asciiTheme="minorHAnsi" w:hAnsiTheme="minorHAnsi" w:cstheme="minorHAnsi"/>
                <w:iCs/>
                <w:color w:val="auto"/>
                <w:sz w:val="20"/>
                <w:szCs w:val="20"/>
              </w:rPr>
              <w:t xml:space="preserve"> Le serveur local coûte environ 30€ sans compter le stockage (carte microSD).</w:t>
            </w:r>
            <w:r w:rsidR="00320082">
              <w:rPr>
                <w:rFonts w:asciiTheme="minorHAnsi" w:hAnsiTheme="minorHAnsi" w:cstheme="minorHAnsi"/>
                <w:iCs/>
                <w:color w:val="auto"/>
                <w:sz w:val="20"/>
                <w:szCs w:val="20"/>
              </w:rPr>
              <w:t xml:space="preserve"> Un tel serveur peut gérer au minimum une dizaine de capteurs.</w:t>
            </w:r>
          </w:p>
          <w:p w14:paraId="1AC6ABAC" w14:textId="77777777" w:rsidR="0056259F" w:rsidRPr="00242E6F" w:rsidRDefault="0056259F" w:rsidP="00CB65B8">
            <w:pPr>
              <w:pStyle w:val="Default"/>
              <w:rPr>
                <w:rFonts w:asciiTheme="minorHAnsi" w:hAnsiTheme="minorHAnsi" w:cstheme="minorHAnsi"/>
                <w:i/>
              </w:rPr>
            </w:pPr>
          </w:p>
        </w:tc>
      </w:tr>
    </w:tbl>
    <w:p w14:paraId="74FE0B4E" w14:textId="77777777" w:rsidR="008A4DA3" w:rsidRPr="00242E6F" w:rsidRDefault="008A4DA3" w:rsidP="008A4DA3">
      <w:pPr>
        <w:pStyle w:val="Default"/>
        <w:rPr>
          <w:rFonts w:asciiTheme="minorHAnsi" w:hAnsiTheme="minorHAnsi" w:cstheme="minorHAnsi"/>
          <w:color w:val="auto"/>
          <w:sz w:val="20"/>
          <w:szCs w:val="20"/>
        </w:rPr>
      </w:pPr>
    </w:p>
    <w:p w14:paraId="392011B7" w14:textId="5F5642C8" w:rsidR="007A691D" w:rsidRPr="00242E6F" w:rsidRDefault="007A691D" w:rsidP="00B92DFD">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26E798D6" w14:textId="77777777" w:rsidTr="00FD67AA">
        <w:tc>
          <w:tcPr>
            <w:tcW w:w="9277" w:type="dxa"/>
            <w:shd w:val="clear" w:color="auto" w:fill="AFA577"/>
            <w:vAlign w:val="center"/>
          </w:tcPr>
          <w:p w14:paraId="1E54665C" w14:textId="77777777" w:rsidR="007A691D" w:rsidRPr="00242E6F" w:rsidRDefault="007A691D" w:rsidP="005C74C7">
            <w:pPr>
              <w:pStyle w:val="1"/>
              <w:rPr>
                <w:color w:val="FFFFFF"/>
              </w:rPr>
            </w:pPr>
            <w:r w:rsidRPr="00242E6F">
              <w:br w:type="page"/>
            </w:r>
            <w:r w:rsidRPr="00242E6F">
              <w:br w:type="page"/>
            </w:r>
            <w:bookmarkStart w:id="3" w:name="_Toc190778061"/>
            <w:r w:rsidRPr="00242E6F">
              <w:t>I</w:t>
            </w:r>
            <w:r w:rsidR="008A4DA3" w:rsidRPr="00242E6F">
              <w:t>I</w:t>
            </w:r>
            <w:r w:rsidRPr="00242E6F">
              <w:t xml:space="preserve">. </w:t>
            </w:r>
            <w:r w:rsidR="002D3365" w:rsidRPr="00242E6F">
              <w:t>Déclaration</w:t>
            </w:r>
            <w:bookmarkEnd w:id="3"/>
          </w:p>
        </w:tc>
      </w:tr>
    </w:tbl>
    <w:p w14:paraId="1DDF132D" w14:textId="77777777" w:rsidR="0045487A" w:rsidRPr="00242E6F" w:rsidRDefault="0045487A" w:rsidP="0045487A">
      <w:pPr>
        <w:pStyle w:val="Default"/>
        <w:rPr>
          <w:rFonts w:asciiTheme="minorHAnsi" w:hAnsiTheme="minorHAnsi" w:cstheme="minorHAnsi"/>
          <w:color w:val="auto"/>
          <w:sz w:val="20"/>
          <w:szCs w:val="20"/>
        </w:rPr>
      </w:pPr>
    </w:p>
    <w:p w14:paraId="11EF5920" w14:textId="62B7D4C4"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 xml:space="preserve">II.1. </w:t>
      </w:r>
      <w:r w:rsidR="000721C1" w:rsidRPr="00242E6F">
        <w:rPr>
          <w:rFonts w:asciiTheme="minorHAnsi" w:hAnsiTheme="minorHAnsi" w:cstheme="minorHAnsi"/>
          <w:color w:val="auto"/>
        </w:rPr>
        <w:t>DESCRIPTION DETAILL</w:t>
      </w:r>
      <w:r w:rsidR="008F11CA" w:rsidRPr="00242E6F">
        <w:rPr>
          <w:rFonts w:asciiTheme="minorHAnsi" w:hAnsiTheme="minorHAnsi" w:cstheme="minorHAnsi"/>
          <w:color w:val="auto"/>
        </w:rPr>
        <w:t>É</w:t>
      </w:r>
      <w:r w:rsidR="000721C1" w:rsidRPr="00242E6F">
        <w:rPr>
          <w:rFonts w:asciiTheme="minorHAnsi" w:hAnsiTheme="minorHAnsi" w:cstheme="minorHAnsi"/>
          <w:color w:val="auto"/>
        </w:rPr>
        <w:t>E</w:t>
      </w:r>
    </w:p>
    <w:p w14:paraId="263AE7CF"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1A50259F" w14:textId="77777777" w:rsidTr="008A1976">
        <w:tc>
          <w:tcPr>
            <w:tcW w:w="9212" w:type="dxa"/>
          </w:tcPr>
          <w:p w14:paraId="3CDBB91B" w14:textId="4F3A3570" w:rsidR="005B4CB0" w:rsidRDefault="00A56F0B" w:rsidP="00A56F0B">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L’élément capteur est composé d’un accéléromètre modèle </w:t>
            </w:r>
            <w:r w:rsidR="00F7479A">
              <w:rPr>
                <w:rFonts w:asciiTheme="minorHAnsi" w:hAnsiTheme="minorHAnsi" w:cstheme="minorHAnsi"/>
                <w:iCs/>
                <w:color w:val="auto"/>
                <w:sz w:val="20"/>
                <w:szCs w:val="20"/>
              </w:rPr>
              <w:t>MPU-6500 de TDK Invensense, géré par un microcontrôleur ESP32-S3 d’Espressif. L’œuvre est ici constituée par le programme fonctionnant dans le microcontrôleur (code source au format Arduino-ESP32).</w:t>
            </w:r>
            <w:r w:rsidR="00234673">
              <w:rPr>
                <w:rFonts w:asciiTheme="minorHAnsi" w:hAnsiTheme="minorHAnsi" w:cstheme="minorHAnsi"/>
                <w:iCs/>
                <w:color w:val="auto"/>
                <w:sz w:val="20"/>
                <w:szCs w:val="20"/>
              </w:rPr>
              <w:br/>
              <w:t>Ce code comporte deux éléments, chacun étant affecté à l’un des deux cœurs présents dans le module :</w:t>
            </w:r>
          </w:p>
          <w:p w14:paraId="16B0E218" w14:textId="01E24EAF" w:rsidR="00234673"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l’accéléromètre, et prélevant les mesures à 1kHz vers la mémoire interne.</w:t>
            </w:r>
          </w:p>
          <w:p w14:paraId="0032F510" w14:textId="61A8953E" w:rsidR="001755B8" w:rsidRDefault="001755B8" w:rsidP="00234673">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élément faisant l’interface avec le serveur, pour envoyer les données à la même fréquence.</w:t>
            </w:r>
          </w:p>
          <w:p w14:paraId="579A9B9F" w14:textId="212F10A3" w:rsidR="00883119" w:rsidRDefault="00883119" w:rsidP="00883119">
            <w:pPr>
              <w:pStyle w:val="Default"/>
              <w:ind w:left="880"/>
              <w:rPr>
                <w:rFonts w:asciiTheme="minorHAnsi" w:hAnsiTheme="minorHAnsi" w:cstheme="minorHAnsi"/>
                <w:iCs/>
                <w:color w:val="auto"/>
                <w:sz w:val="20"/>
                <w:szCs w:val="20"/>
              </w:rPr>
            </w:pPr>
            <w:r>
              <w:rPr>
                <w:rFonts w:asciiTheme="minorHAnsi" w:hAnsiTheme="minorHAnsi" w:cstheme="minorHAnsi"/>
                <w:iCs/>
                <w:color w:val="auto"/>
                <w:sz w:val="20"/>
                <w:szCs w:val="20"/>
              </w:rPr>
              <w:t>Le code comporte beaucoup d’optimisations pour effectuer le prélèvement et la transmission des données à cette fréquence très élevée.</w:t>
            </w:r>
          </w:p>
          <w:p w14:paraId="3AA85FA0" w14:textId="77777777" w:rsidR="00883119" w:rsidRDefault="00883119" w:rsidP="00883119">
            <w:pPr>
              <w:pStyle w:val="Default"/>
              <w:ind w:left="880"/>
              <w:rPr>
                <w:rFonts w:asciiTheme="minorHAnsi" w:hAnsiTheme="minorHAnsi" w:cstheme="minorHAnsi"/>
                <w:iCs/>
                <w:color w:val="auto"/>
                <w:sz w:val="20"/>
                <w:szCs w:val="20"/>
              </w:rPr>
            </w:pPr>
          </w:p>
          <w:p w14:paraId="1792EF35" w14:textId="17570764" w:rsidR="00D54CA9"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lastRenderedPageBreak/>
              <w:t>Le serveur local est un mini ordinateur de type Raspberry Pi (en l’occurrence, un OrangePi) fonctionnant sous Linux. Il se connecte d’une part au réseau Ethernet, et d’autre part fournit un point d’accès WiFi pour la connexion aux capteurs.</w:t>
            </w:r>
            <w:r>
              <w:rPr>
                <w:rFonts w:asciiTheme="minorHAnsi" w:hAnsiTheme="minorHAnsi" w:cstheme="minorHAnsi"/>
                <w:iCs/>
                <w:color w:val="auto"/>
                <w:sz w:val="20"/>
                <w:szCs w:val="20"/>
              </w:rPr>
              <w:br/>
              <w:t>L’œuvre est constitué par :</w:t>
            </w:r>
          </w:p>
          <w:p w14:paraId="60349A28" w14:textId="19BD8109"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La configuration de l’OS</w:t>
            </w:r>
          </w:p>
          <w:p w14:paraId="62D96D22" w14:textId="1AA21397" w:rsidR="00D54CA9" w:rsidRDefault="00D54CA9" w:rsidP="00D54CA9">
            <w:pPr>
              <w:pStyle w:val="Default"/>
              <w:numPr>
                <w:ilvl w:val="1"/>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Un programme (code source</w:t>
            </w:r>
            <w:r w:rsidR="00F5183D">
              <w:rPr>
                <w:rFonts w:asciiTheme="minorHAnsi" w:hAnsiTheme="minorHAnsi" w:cstheme="minorHAnsi"/>
                <w:iCs/>
                <w:color w:val="auto"/>
                <w:sz w:val="20"/>
                <w:szCs w:val="20"/>
              </w:rPr>
              <w:t xml:space="preserve"> en Kotlin</w:t>
            </w:r>
            <w:r>
              <w:rPr>
                <w:rFonts w:asciiTheme="minorHAnsi" w:hAnsiTheme="minorHAnsi" w:cstheme="minorHAnsi"/>
                <w:iCs/>
                <w:color w:val="auto"/>
                <w:sz w:val="20"/>
                <w:szCs w:val="20"/>
              </w:rPr>
              <w:t>) acceptant la connexion des capteurs sur WiFi, recevant les données envoyés et les stockant localement. Ce programme fait appel à un second programme pour le déversement des données, à intervalle régulier, vers un serveur plus important.</w:t>
            </w:r>
          </w:p>
          <w:p w14:paraId="44F13DF8" w14:textId="48E4CFDB" w:rsidR="00D54CA9" w:rsidRPr="00A8095A" w:rsidRDefault="00D54CA9" w:rsidP="00D54CA9">
            <w:pPr>
              <w:pStyle w:val="Default"/>
              <w:numPr>
                <w:ilvl w:val="0"/>
                <w:numId w:val="22"/>
              </w:numPr>
              <w:rPr>
                <w:rFonts w:asciiTheme="minorHAnsi" w:hAnsiTheme="minorHAnsi" w:cstheme="minorHAnsi"/>
                <w:iCs/>
                <w:color w:val="auto"/>
                <w:sz w:val="20"/>
                <w:szCs w:val="20"/>
              </w:rPr>
            </w:pPr>
            <w:r>
              <w:rPr>
                <w:rFonts w:asciiTheme="minorHAnsi" w:hAnsiTheme="minorHAnsi" w:cstheme="minorHAnsi"/>
                <w:iCs/>
                <w:color w:val="auto"/>
                <w:sz w:val="20"/>
                <w:szCs w:val="20"/>
              </w:rPr>
              <w:t>Le superviseur central est un programme persistant en Python, couplé à une page HTML/CSS/Javascript ainsi qu’un script CGI, le tout encadré par le serveur Web Apache2.</w:t>
            </w:r>
          </w:p>
          <w:p w14:paraId="54591088" w14:textId="77777777" w:rsidR="004E1C4F" w:rsidRPr="00A83CDB" w:rsidRDefault="004E1C4F" w:rsidP="004E1C4F">
            <w:pPr>
              <w:pStyle w:val="Default"/>
              <w:rPr>
                <w:rFonts w:asciiTheme="minorHAnsi" w:hAnsiTheme="minorHAnsi" w:cstheme="minorHAnsi"/>
                <w:color w:val="auto"/>
                <w:sz w:val="20"/>
                <w:szCs w:val="20"/>
              </w:rPr>
            </w:pPr>
          </w:p>
          <w:p w14:paraId="4319CE38" w14:textId="1CAEF6A2" w:rsidR="00281752" w:rsidRPr="00A83CDB" w:rsidRDefault="00070C2F" w:rsidP="00281752">
            <w:pPr>
              <w:pStyle w:val="Default"/>
              <w:rPr>
                <w:rFonts w:asciiTheme="minorHAnsi" w:hAnsiTheme="minorHAnsi" w:cstheme="minorHAnsi"/>
                <w:sz w:val="20"/>
                <w:szCs w:val="20"/>
              </w:rPr>
            </w:pPr>
            <w:r w:rsidRPr="00A83CDB">
              <w:rPr>
                <w:rFonts w:asciiTheme="minorHAnsi" w:hAnsiTheme="minorHAnsi" w:cstheme="minorHAnsi"/>
                <w:color w:val="auto"/>
                <w:sz w:val="20"/>
                <w:szCs w:val="20"/>
              </w:rPr>
              <w:t>L’œuvre comporte également plusieurs modèles 3D pour la fabrication des boîtiers hébergeant les capteurs.</w:t>
            </w:r>
            <w:r w:rsidR="00A83CDB" w:rsidRPr="00A83CDB">
              <w:rPr>
                <w:rFonts w:asciiTheme="minorHAnsi" w:hAnsiTheme="minorHAnsi" w:cstheme="minorHAnsi"/>
                <w:color w:val="auto"/>
                <w:sz w:val="20"/>
                <w:szCs w:val="20"/>
              </w:rPr>
              <w:t xml:space="preserve"> Par ailleurs, p</w:t>
            </w:r>
            <w:r w:rsidRPr="00A83CDB">
              <w:rPr>
                <w:rFonts w:asciiTheme="minorHAnsi" w:hAnsiTheme="minorHAnsi" w:cstheme="minorHAnsi"/>
                <w:sz w:val="20"/>
                <w:szCs w:val="20"/>
              </w:rPr>
              <w:t>lusieurs documents ont été rédigés pour</w:t>
            </w:r>
            <w:r w:rsidR="00A83CDB" w:rsidRPr="00A83CDB">
              <w:rPr>
                <w:rFonts w:asciiTheme="minorHAnsi" w:hAnsiTheme="minorHAnsi" w:cstheme="minorHAnsi"/>
                <w:sz w:val="20"/>
                <w:szCs w:val="20"/>
              </w:rPr>
              <w:t xml:space="preserve"> décrire le fonctionnement des logiciels, ainsi que pour l’installation et la mise en œuvre du système.</w:t>
            </w:r>
          </w:p>
          <w:p w14:paraId="512F2FF8" w14:textId="04BBD3AE" w:rsidR="0045487A" w:rsidRPr="00242E6F" w:rsidRDefault="0045487A" w:rsidP="00281752">
            <w:pPr>
              <w:pStyle w:val="Default"/>
              <w:jc w:val="center"/>
              <w:rPr>
                <w:rFonts w:asciiTheme="minorHAnsi" w:hAnsiTheme="minorHAnsi" w:cstheme="minorHAnsi"/>
                <w:b/>
                <w:i/>
                <w:color w:val="auto"/>
              </w:rPr>
            </w:pPr>
          </w:p>
        </w:tc>
      </w:tr>
    </w:tbl>
    <w:p w14:paraId="54DF1418" w14:textId="77777777" w:rsidR="0045487A" w:rsidRPr="00242E6F" w:rsidRDefault="0045487A" w:rsidP="00B92DFD">
      <w:pPr>
        <w:pStyle w:val="Default"/>
        <w:rPr>
          <w:rFonts w:asciiTheme="minorHAnsi" w:hAnsiTheme="minorHAnsi" w:cstheme="minorHAnsi"/>
          <w:color w:val="auto"/>
        </w:rPr>
      </w:pPr>
    </w:p>
    <w:p w14:paraId="7BCF8A09" w14:textId="77777777" w:rsidR="002236D7" w:rsidRPr="00242E6F" w:rsidRDefault="002236D7" w:rsidP="002236D7">
      <w:pPr>
        <w:pStyle w:val="Default"/>
        <w:rPr>
          <w:rFonts w:asciiTheme="minorHAnsi" w:hAnsiTheme="minorHAnsi" w:cstheme="minorHAnsi"/>
          <w:color w:val="auto"/>
        </w:rPr>
      </w:pPr>
    </w:p>
    <w:p w14:paraId="63EF7E51" w14:textId="6FDCF8A6"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II.2. CONTEXTE SCIENTIFIQUE ET TECHNOLOGIQUE DE L’</w:t>
      </w:r>
      <w:r w:rsidR="00C22632" w:rsidRPr="00242E6F">
        <w:rPr>
          <w:rFonts w:asciiTheme="minorHAnsi" w:hAnsiTheme="minorHAnsi" w:cstheme="minorHAnsi"/>
          <w:color w:val="auto"/>
        </w:rPr>
        <w:t>OE</w:t>
      </w:r>
      <w:r w:rsidRPr="00242E6F">
        <w:rPr>
          <w:rFonts w:asciiTheme="minorHAnsi" w:hAnsiTheme="minorHAnsi" w:cstheme="minorHAnsi"/>
          <w:color w:val="auto"/>
        </w:rPr>
        <w:t>UVRE</w:t>
      </w:r>
    </w:p>
    <w:p w14:paraId="75CDDDC9"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2236D7" w:rsidRPr="00242E6F" w14:paraId="102699BB" w14:textId="77777777" w:rsidTr="00B25BBE">
        <w:tc>
          <w:tcPr>
            <w:tcW w:w="9212" w:type="dxa"/>
          </w:tcPr>
          <w:p w14:paraId="3EA67E8F" w14:textId="37EA4B10" w:rsidR="002236D7" w:rsidRDefault="00103FA0" w:rsidP="00B25BBE">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L’idée d’utiliser un accéléromètre pour suivre l’état d’animaux de laboratoire n’est pas nouvelle (références...). Cependant, les études précédentes n’ont pas su déployer à grande échelle un système cohérent, robuste, et peu coûteux.</w:t>
            </w:r>
          </w:p>
          <w:p w14:paraId="1082D1AE" w14:textId="77777777" w:rsidR="003E7D71" w:rsidRPr="000327B7" w:rsidRDefault="003E7D71" w:rsidP="003E7D71">
            <w:pPr>
              <w:pStyle w:val="Default"/>
              <w:rPr>
                <w:rFonts w:asciiTheme="minorHAnsi" w:hAnsiTheme="minorHAnsi" w:cstheme="minorHAnsi"/>
                <w:color w:val="auto"/>
                <w:sz w:val="20"/>
                <w:szCs w:val="20"/>
              </w:rPr>
            </w:pPr>
          </w:p>
          <w:p w14:paraId="05B2AF45" w14:textId="692ABE1D" w:rsidR="003E7D71" w:rsidRDefault="003E7D71" w:rsidP="003E7D71">
            <w:pPr>
              <w:pStyle w:val="Default"/>
              <w:rPr>
                <w:rFonts w:asciiTheme="minorHAnsi" w:hAnsiTheme="minorHAnsi" w:cstheme="minorHAnsi"/>
                <w:color w:val="auto"/>
              </w:rPr>
            </w:pPr>
            <w:r w:rsidRPr="000327B7">
              <w:rPr>
                <w:rFonts w:asciiTheme="minorHAnsi" w:hAnsiTheme="minorHAnsi" w:cstheme="minorHAnsi"/>
                <w:color w:val="auto"/>
                <w:sz w:val="20"/>
                <w:szCs w:val="20"/>
              </w:rPr>
              <w:t>Technologiquement, le système est constitué de modules grand public fiables et très disponibles. Il est également très adaptable à des configurations différentes</w:t>
            </w:r>
            <w:r>
              <w:rPr>
                <w:rFonts w:asciiTheme="minorHAnsi" w:hAnsiTheme="minorHAnsi" w:cstheme="minorHAnsi"/>
                <w:color w:val="auto"/>
                <w:sz w:val="20"/>
                <w:szCs w:val="20"/>
              </w:rPr>
              <w:t>. C’est l’agencement des différents modules, ainsi que le logiciel  dans chacun d’eux, qui constitue l’invention.</w:t>
            </w:r>
          </w:p>
          <w:p w14:paraId="2BCDC5B6" w14:textId="77777777" w:rsidR="002236D7" w:rsidRPr="00242E6F" w:rsidRDefault="002236D7" w:rsidP="003E7D71">
            <w:pPr>
              <w:pStyle w:val="Default"/>
              <w:rPr>
                <w:rFonts w:asciiTheme="minorHAnsi" w:hAnsiTheme="minorHAnsi" w:cstheme="minorHAnsi"/>
                <w:color w:val="auto"/>
              </w:rPr>
            </w:pPr>
          </w:p>
        </w:tc>
      </w:tr>
    </w:tbl>
    <w:p w14:paraId="33E460C5" w14:textId="77777777" w:rsidR="002236D7" w:rsidRPr="00242E6F" w:rsidRDefault="002236D7" w:rsidP="002236D7">
      <w:pPr>
        <w:pStyle w:val="Default"/>
        <w:rPr>
          <w:rFonts w:asciiTheme="minorHAnsi" w:hAnsiTheme="minorHAnsi" w:cstheme="minorHAnsi"/>
          <w:color w:val="auto"/>
        </w:rPr>
      </w:pPr>
    </w:p>
    <w:p w14:paraId="5B612421" w14:textId="11BA11EF" w:rsidR="002236D7" w:rsidRPr="00242E6F" w:rsidRDefault="002236D7" w:rsidP="002236D7">
      <w:pPr>
        <w:pStyle w:val="Default"/>
        <w:rPr>
          <w:rFonts w:asciiTheme="minorHAnsi" w:hAnsiTheme="minorHAnsi" w:cstheme="minorHAnsi"/>
          <w:color w:val="auto"/>
        </w:rPr>
      </w:pPr>
    </w:p>
    <w:p w14:paraId="2A4EB1D3" w14:textId="77777777" w:rsidR="008F11CA" w:rsidRPr="00242E6F" w:rsidRDefault="008F11CA" w:rsidP="002236D7">
      <w:pPr>
        <w:pStyle w:val="Default"/>
        <w:rPr>
          <w:rFonts w:asciiTheme="minorHAnsi" w:hAnsiTheme="minorHAnsi" w:cstheme="minorHAnsi"/>
          <w:color w:val="auto"/>
        </w:rPr>
      </w:pPr>
    </w:p>
    <w:p w14:paraId="38B3F987" w14:textId="036BE3E1" w:rsidR="002236D7" w:rsidRPr="00242E6F" w:rsidRDefault="002236D7" w:rsidP="002236D7">
      <w:pPr>
        <w:pStyle w:val="Default"/>
        <w:rPr>
          <w:rFonts w:asciiTheme="minorHAnsi" w:hAnsiTheme="minorHAnsi" w:cstheme="minorHAnsi"/>
          <w:color w:val="auto"/>
        </w:rPr>
      </w:pPr>
      <w:r w:rsidRPr="00242E6F">
        <w:rPr>
          <w:rFonts w:asciiTheme="minorHAnsi" w:hAnsiTheme="minorHAnsi" w:cstheme="minorHAnsi"/>
          <w:color w:val="auto"/>
        </w:rPr>
        <w:t>II.3. CARACT</w:t>
      </w:r>
      <w:r w:rsidR="008F11CA" w:rsidRPr="00242E6F">
        <w:rPr>
          <w:rFonts w:asciiTheme="minorHAnsi" w:hAnsiTheme="minorHAnsi" w:cstheme="minorHAnsi"/>
          <w:color w:val="auto"/>
        </w:rPr>
        <w:t>È</w:t>
      </w:r>
      <w:r w:rsidRPr="00242E6F">
        <w:rPr>
          <w:rFonts w:asciiTheme="minorHAnsi" w:hAnsiTheme="minorHAnsi" w:cstheme="minorHAnsi"/>
          <w:color w:val="auto"/>
        </w:rPr>
        <w:t>RE INNOVANT</w:t>
      </w:r>
    </w:p>
    <w:p w14:paraId="6B788D54" w14:textId="77777777" w:rsidR="002236D7" w:rsidRPr="00242E6F" w:rsidRDefault="002236D7" w:rsidP="002236D7">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2236D7" w:rsidRPr="00242E6F" w14:paraId="7D319900" w14:textId="77777777" w:rsidTr="00B25BBE">
        <w:tc>
          <w:tcPr>
            <w:tcW w:w="9212" w:type="dxa"/>
            <w:tcBorders>
              <w:top w:val="single" w:sz="4" w:space="0" w:color="auto"/>
              <w:bottom w:val="single" w:sz="4" w:space="0" w:color="auto"/>
            </w:tcBorders>
          </w:tcPr>
          <w:p w14:paraId="014DAB3E" w14:textId="77777777" w:rsidR="002236D7" w:rsidRDefault="009415DB" w:rsidP="009415DB">
            <w:pPr>
              <w:pStyle w:val="Default"/>
              <w:rPr>
                <w:rFonts w:asciiTheme="minorHAnsi" w:hAnsiTheme="minorHAnsi" w:cstheme="minorHAnsi"/>
                <w:color w:val="auto"/>
                <w:sz w:val="20"/>
                <w:szCs w:val="20"/>
              </w:rPr>
            </w:pPr>
            <w:r w:rsidRPr="009415DB">
              <w:rPr>
                <w:rFonts w:asciiTheme="minorHAnsi" w:hAnsiTheme="minorHAnsi" w:cstheme="minorHAnsi"/>
                <w:color w:val="auto"/>
                <w:sz w:val="20"/>
                <w:szCs w:val="20"/>
              </w:rPr>
              <w:t>Comme cité plus haut, quelques études pré-existent, mais elles sont à petite échelle. Notre œuvre implémente l’idée centrale à une échelle industrielle, tout en restant gérable par des scientifiques de la vie, et non des informaticiens</w:t>
            </w:r>
            <w:r>
              <w:rPr>
                <w:rFonts w:asciiTheme="minorHAnsi" w:hAnsiTheme="minorHAnsi" w:cstheme="minorHAnsi"/>
                <w:color w:val="auto"/>
                <w:sz w:val="20"/>
                <w:szCs w:val="20"/>
              </w:rPr>
              <w:t xml:space="preserve"> ou des électronicients</w:t>
            </w:r>
            <w:r w:rsidRPr="009415DB">
              <w:rPr>
                <w:rFonts w:asciiTheme="minorHAnsi" w:hAnsiTheme="minorHAnsi" w:cstheme="minorHAnsi"/>
                <w:color w:val="auto"/>
                <w:sz w:val="20"/>
                <w:szCs w:val="20"/>
              </w:rPr>
              <w:t>.</w:t>
            </w:r>
          </w:p>
          <w:p w14:paraId="28B05266" w14:textId="77777777" w:rsidR="00DA468C" w:rsidRPr="00DA468C" w:rsidRDefault="00DA468C" w:rsidP="009415DB">
            <w:pPr>
              <w:pStyle w:val="Default"/>
              <w:rPr>
                <w:rFonts w:asciiTheme="minorHAnsi" w:hAnsiTheme="minorHAnsi" w:cstheme="minorHAnsi"/>
                <w:color w:val="auto"/>
                <w:sz w:val="20"/>
                <w:szCs w:val="20"/>
              </w:rPr>
            </w:pPr>
          </w:p>
          <w:p w14:paraId="0732C06D" w14:textId="60733CD1" w:rsidR="00DA468C" w:rsidRDefault="00DA468C" w:rsidP="009415DB">
            <w:pPr>
              <w:pStyle w:val="Default"/>
              <w:rPr>
                <w:rFonts w:asciiTheme="minorHAnsi" w:hAnsiTheme="minorHAnsi" w:cstheme="minorHAnsi"/>
                <w:color w:val="auto"/>
                <w:sz w:val="20"/>
                <w:szCs w:val="20"/>
              </w:rPr>
            </w:pPr>
            <w:r w:rsidRPr="00DA468C">
              <w:rPr>
                <w:rFonts w:asciiTheme="minorHAnsi" w:hAnsiTheme="minorHAnsi" w:cstheme="minorHAnsi"/>
                <w:color w:val="auto"/>
                <w:sz w:val="20"/>
                <w:szCs w:val="20"/>
              </w:rPr>
              <w:t>L’implémentation reste cependant très sobre (5000 lignes de code source)</w:t>
            </w:r>
            <w:r w:rsidR="001B1BC2">
              <w:rPr>
                <w:rFonts w:asciiTheme="minorHAnsi" w:hAnsiTheme="minorHAnsi" w:cstheme="minorHAnsi"/>
                <w:color w:val="auto"/>
                <w:sz w:val="20"/>
                <w:szCs w:val="20"/>
              </w:rPr>
              <w:t xml:space="preserve"> et l’architecture est fonctionnellement minimale</w:t>
            </w:r>
            <w:r w:rsidRPr="00DA468C">
              <w:rPr>
                <w:rFonts w:asciiTheme="minorHAnsi" w:hAnsiTheme="minorHAnsi" w:cstheme="minorHAnsi"/>
                <w:color w:val="auto"/>
                <w:sz w:val="20"/>
                <w:szCs w:val="20"/>
              </w:rPr>
              <w:t>, et peut donc servir de base pour des</w:t>
            </w:r>
            <w:r>
              <w:rPr>
                <w:rFonts w:asciiTheme="minorHAnsi" w:hAnsiTheme="minorHAnsi" w:cstheme="minorHAnsi"/>
                <w:color w:val="auto"/>
                <w:sz w:val="20"/>
                <w:szCs w:val="20"/>
              </w:rPr>
              <w:t xml:space="preserve"> améliorations</w:t>
            </w:r>
            <w:r w:rsidRPr="00DA468C">
              <w:rPr>
                <w:rFonts w:asciiTheme="minorHAnsi" w:hAnsiTheme="minorHAnsi" w:cstheme="minorHAnsi"/>
                <w:color w:val="auto"/>
                <w:sz w:val="20"/>
                <w:szCs w:val="20"/>
              </w:rPr>
              <w:t xml:space="preserve"> futures.</w:t>
            </w:r>
          </w:p>
          <w:p w14:paraId="6B5D812D" w14:textId="0D353202" w:rsidR="001B1BC2" w:rsidRPr="00242E6F" w:rsidRDefault="001B1BC2" w:rsidP="009415DB">
            <w:pPr>
              <w:pStyle w:val="Default"/>
              <w:rPr>
                <w:rFonts w:asciiTheme="minorHAnsi" w:hAnsiTheme="minorHAnsi" w:cstheme="minorHAnsi"/>
                <w:color w:val="auto"/>
              </w:rPr>
            </w:pPr>
          </w:p>
        </w:tc>
      </w:tr>
    </w:tbl>
    <w:p w14:paraId="72C7865D" w14:textId="77777777" w:rsidR="002236D7" w:rsidRPr="00242E6F" w:rsidRDefault="002236D7" w:rsidP="002236D7">
      <w:pPr>
        <w:rPr>
          <w:rFonts w:asciiTheme="minorHAnsi" w:hAnsiTheme="minorHAnsi" w:cstheme="minorHAnsi"/>
        </w:rPr>
      </w:pPr>
    </w:p>
    <w:p w14:paraId="045D81AD" w14:textId="77777777" w:rsidR="007B6095" w:rsidRPr="00242E6F" w:rsidRDefault="007B6095" w:rsidP="00B92DFD">
      <w:pPr>
        <w:pStyle w:val="Default"/>
        <w:rPr>
          <w:rFonts w:asciiTheme="minorHAnsi" w:hAnsiTheme="minorHAnsi" w:cstheme="minorHAnsi"/>
          <w:color w:val="auto"/>
        </w:rPr>
      </w:pPr>
    </w:p>
    <w:p w14:paraId="2CE5C6C4" w14:textId="4FA6BA9B" w:rsidR="00AE285F" w:rsidRPr="00242E6F" w:rsidRDefault="00AE285F" w:rsidP="00AE285F">
      <w:pPr>
        <w:pStyle w:val="Default"/>
        <w:rPr>
          <w:rFonts w:asciiTheme="minorHAnsi" w:hAnsiTheme="minorHAnsi" w:cstheme="minorHAnsi"/>
          <w:color w:val="auto"/>
        </w:rPr>
      </w:pPr>
      <w:r w:rsidRPr="00242E6F">
        <w:rPr>
          <w:rFonts w:asciiTheme="minorHAnsi" w:hAnsiTheme="minorHAnsi" w:cstheme="minorHAnsi"/>
          <w:color w:val="auto"/>
        </w:rPr>
        <w:t>II.4. CARACT</w:t>
      </w:r>
      <w:r w:rsidR="008F11CA" w:rsidRPr="00242E6F">
        <w:rPr>
          <w:rFonts w:asciiTheme="minorHAnsi" w:hAnsiTheme="minorHAnsi" w:cstheme="minorHAnsi"/>
          <w:color w:val="auto"/>
        </w:rPr>
        <w:t>È</w:t>
      </w:r>
      <w:r w:rsidRPr="00242E6F">
        <w:rPr>
          <w:rFonts w:asciiTheme="minorHAnsi" w:hAnsiTheme="minorHAnsi" w:cstheme="minorHAnsi"/>
          <w:color w:val="auto"/>
        </w:rPr>
        <w:t>RE ORIGINAL</w:t>
      </w:r>
      <w:r w:rsidRPr="00242E6F">
        <w:rPr>
          <w:rStyle w:val="a9"/>
          <w:rFonts w:asciiTheme="minorHAnsi" w:hAnsiTheme="minorHAnsi" w:cstheme="minorHAnsi"/>
          <w:color w:val="auto"/>
        </w:rPr>
        <w:footnoteReference w:id="4"/>
      </w:r>
      <w:r w:rsidRPr="00242E6F">
        <w:rPr>
          <w:rFonts w:asciiTheme="minorHAnsi" w:hAnsiTheme="minorHAnsi" w:cstheme="minorHAnsi"/>
          <w:color w:val="auto"/>
        </w:rPr>
        <w:t xml:space="preserve"> </w:t>
      </w:r>
    </w:p>
    <w:p w14:paraId="5697DA89" w14:textId="77777777" w:rsidR="00AE285F" w:rsidRPr="00242E6F" w:rsidRDefault="00AE285F" w:rsidP="00AE285F">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180" w:firstRow="0" w:lastRow="0" w:firstColumn="1" w:lastColumn="1" w:noHBand="0" w:noVBand="0"/>
      </w:tblPr>
      <w:tblGrid>
        <w:gridCol w:w="9212"/>
      </w:tblGrid>
      <w:tr w:rsidR="00AE285F" w:rsidRPr="00242E6F" w14:paraId="6BF18598" w14:textId="77777777" w:rsidTr="00B25BBE">
        <w:tc>
          <w:tcPr>
            <w:tcW w:w="9212" w:type="dxa"/>
            <w:tcBorders>
              <w:top w:val="single" w:sz="4" w:space="0" w:color="auto"/>
              <w:bottom w:val="single" w:sz="4" w:space="0" w:color="auto"/>
            </w:tcBorders>
          </w:tcPr>
          <w:p w14:paraId="2C552C46" w14:textId="0EA6E285" w:rsidR="00AE285F" w:rsidRPr="00242E6F" w:rsidRDefault="001B1BC2" w:rsidP="00B25BBE">
            <w:pPr>
              <w:pStyle w:val="Default"/>
              <w:rPr>
                <w:rFonts w:asciiTheme="minorHAnsi" w:hAnsiTheme="minorHAnsi" w:cstheme="minorHAnsi"/>
                <w:color w:val="auto"/>
              </w:rPr>
            </w:pPr>
            <w:r>
              <w:rPr>
                <w:rFonts w:asciiTheme="minorHAnsi" w:hAnsiTheme="minorHAnsi" w:cstheme="minorHAnsi"/>
                <w:iCs/>
                <w:color w:val="auto"/>
                <w:sz w:val="20"/>
                <w:szCs w:val="20"/>
              </w:rPr>
              <w:t xml:space="preserve">L’application d’un point de vue industriel à un problème de recherche scientifique </w:t>
            </w:r>
            <w:r w:rsidR="009516D0">
              <w:rPr>
                <w:rFonts w:asciiTheme="minorHAnsi" w:hAnsiTheme="minorHAnsi" w:cstheme="minorHAnsi"/>
                <w:iCs/>
                <w:color w:val="auto"/>
                <w:sz w:val="20"/>
                <w:szCs w:val="20"/>
              </w:rPr>
              <w:t xml:space="preserve">a donné naissance à un système fiable et économique, utilisable par tous. Cela permettra au chercheur de consacrer plus d’énergie et </w:t>
            </w:r>
            <w:r w:rsidR="009516D0">
              <w:rPr>
                <w:rFonts w:asciiTheme="minorHAnsi" w:hAnsiTheme="minorHAnsi" w:cstheme="minorHAnsi"/>
                <w:iCs/>
                <w:color w:val="auto"/>
                <w:sz w:val="20"/>
                <w:szCs w:val="20"/>
              </w:rPr>
              <w:lastRenderedPageBreak/>
              <w:t>de temps à son domaine d’expérimentation, et moins</w:t>
            </w:r>
            <w:r w:rsidR="00E91743">
              <w:rPr>
                <w:rFonts w:asciiTheme="minorHAnsi" w:hAnsiTheme="minorHAnsi" w:cstheme="minorHAnsi"/>
                <w:iCs/>
                <w:color w:val="auto"/>
                <w:sz w:val="20"/>
                <w:szCs w:val="20"/>
              </w:rPr>
              <w:t xml:space="preserve"> à la réalisation technique des enregistrements. Le fait que le système soit très économique, permettra à ce même chercheur de déployer le système à grande échelle pour un moindre budget, ce qui peut être un facteur d’accélération de son étude.</w:t>
            </w:r>
          </w:p>
          <w:p w14:paraId="5A90469B" w14:textId="77777777" w:rsidR="00AE285F" w:rsidRPr="00242E6F" w:rsidRDefault="00AE285F" w:rsidP="00B25BBE">
            <w:pPr>
              <w:pStyle w:val="Default"/>
              <w:rPr>
                <w:rFonts w:asciiTheme="minorHAnsi" w:hAnsiTheme="minorHAnsi" w:cstheme="minorHAnsi"/>
                <w:color w:val="auto"/>
              </w:rPr>
            </w:pPr>
            <w:r w:rsidRPr="00242E6F">
              <w:rPr>
                <w:rFonts w:asciiTheme="minorHAnsi" w:hAnsiTheme="minorHAnsi" w:cstheme="minorHAnsi"/>
                <w:color w:val="auto"/>
              </w:rPr>
              <w:t xml:space="preserve">  </w:t>
            </w:r>
          </w:p>
        </w:tc>
      </w:tr>
    </w:tbl>
    <w:p w14:paraId="2B9EF787" w14:textId="77777777" w:rsidR="00AE285F" w:rsidRPr="00242E6F" w:rsidRDefault="00AE285F" w:rsidP="00AE285F">
      <w:pPr>
        <w:rPr>
          <w:rFonts w:asciiTheme="minorHAnsi" w:hAnsiTheme="minorHAnsi" w:cstheme="minorHAnsi"/>
        </w:rPr>
      </w:pPr>
    </w:p>
    <w:p w14:paraId="5B26EA99" w14:textId="77777777" w:rsidR="002236D7" w:rsidRPr="00242E6F" w:rsidRDefault="002236D7">
      <w:pPr>
        <w:rPr>
          <w:rFonts w:asciiTheme="minorHAnsi" w:hAnsiTheme="minorHAnsi" w:cstheme="minorHAnsi"/>
        </w:rPr>
      </w:pPr>
    </w:p>
    <w:p w14:paraId="5AD8642C" w14:textId="704F649E"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5</w:t>
      </w:r>
      <w:r w:rsidRPr="00242E6F">
        <w:rPr>
          <w:rFonts w:asciiTheme="minorHAnsi" w:hAnsiTheme="minorHAnsi" w:cstheme="minorHAnsi"/>
          <w:color w:val="auto"/>
        </w:rPr>
        <w:t>. APPLICATIONS PRINCIPALES</w:t>
      </w:r>
    </w:p>
    <w:p w14:paraId="3A87C826" w14:textId="77777777" w:rsidR="0045487A" w:rsidRPr="00242E6F" w:rsidRDefault="0045487A" w:rsidP="0045487A">
      <w:pPr>
        <w:pStyle w:val="Default"/>
        <w:rPr>
          <w:rFonts w:asciiTheme="minorHAnsi" w:hAnsiTheme="minorHAnsi"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5487A" w:rsidRPr="00242E6F" w14:paraId="58857554" w14:textId="77777777" w:rsidTr="008A1976">
        <w:tc>
          <w:tcPr>
            <w:tcW w:w="9212" w:type="dxa"/>
          </w:tcPr>
          <w:p w14:paraId="3714A800" w14:textId="75650FA6" w:rsidR="00313805" w:rsidRDefault="00E91743" w:rsidP="00D63CF9">
            <w:pPr>
              <w:pStyle w:val="Default"/>
              <w:rPr>
                <w:rFonts w:asciiTheme="minorHAnsi" w:hAnsiTheme="minorHAnsi" w:cstheme="minorHAnsi"/>
                <w:iCs/>
                <w:color w:val="auto"/>
                <w:sz w:val="20"/>
                <w:szCs w:val="20"/>
              </w:rPr>
            </w:pPr>
            <w:r>
              <w:rPr>
                <w:rFonts w:asciiTheme="minorHAnsi" w:hAnsiTheme="minorHAnsi" w:cstheme="minorHAnsi"/>
                <w:iCs/>
                <w:color w:val="auto"/>
                <w:sz w:val="20"/>
                <w:szCs w:val="20"/>
              </w:rPr>
              <w:t>L’œuvre cible spécifiquement l’enregistrement des activités physiques d’animaux de laboratoire en cage. Il suppose que l’enceinte d’hébergement (cage) est suffisamment mobile et/ou flexible pour que l’intensité et la fréquence des accélérations captées soit représentative de l’activité des animaux.</w:t>
            </w:r>
          </w:p>
          <w:p w14:paraId="69BEEAC1" w14:textId="77777777" w:rsidR="00195AA9" w:rsidRPr="00195AA9" w:rsidRDefault="00195AA9" w:rsidP="00D63CF9">
            <w:pPr>
              <w:pStyle w:val="Default"/>
              <w:rPr>
                <w:rFonts w:asciiTheme="minorHAnsi" w:hAnsiTheme="minorHAnsi" w:cstheme="minorHAnsi"/>
                <w:color w:val="auto"/>
                <w:sz w:val="20"/>
                <w:szCs w:val="20"/>
              </w:rPr>
            </w:pPr>
          </w:p>
          <w:p w14:paraId="414B7360" w14:textId="3922D6C4" w:rsidR="00195AA9" w:rsidRPr="00195AA9" w:rsidRDefault="00195AA9" w:rsidP="00D63CF9">
            <w:pPr>
              <w:pStyle w:val="Default"/>
              <w:rPr>
                <w:rFonts w:asciiTheme="minorHAnsi" w:hAnsiTheme="minorHAnsi" w:cstheme="minorHAnsi"/>
                <w:color w:val="auto"/>
                <w:sz w:val="20"/>
                <w:szCs w:val="20"/>
              </w:rPr>
            </w:pPr>
            <w:r w:rsidRPr="00195AA9">
              <w:rPr>
                <w:rFonts w:asciiTheme="minorHAnsi" w:hAnsiTheme="minorHAnsi" w:cstheme="minorHAnsi"/>
                <w:color w:val="auto"/>
                <w:sz w:val="20"/>
                <w:szCs w:val="20"/>
              </w:rPr>
              <w:t xml:space="preserve">Dans un tel contexte, qui est vastement applicable dans de très nombreux laboratoires, le sysème </w:t>
            </w:r>
            <w:r>
              <w:rPr>
                <w:rFonts w:asciiTheme="minorHAnsi" w:hAnsiTheme="minorHAnsi" w:cstheme="minorHAnsi"/>
                <w:color w:val="auto"/>
                <w:sz w:val="20"/>
                <w:szCs w:val="20"/>
              </w:rPr>
              <w:t xml:space="preserve">Actimetre </w:t>
            </w:r>
            <w:r w:rsidRPr="00195AA9">
              <w:rPr>
                <w:rFonts w:asciiTheme="minorHAnsi" w:hAnsiTheme="minorHAnsi" w:cstheme="minorHAnsi"/>
                <w:color w:val="auto"/>
                <w:sz w:val="20"/>
                <w:szCs w:val="20"/>
              </w:rPr>
              <w:t xml:space="preserve">fournit une </w:t>
            </w:r>
            <w:r w:rsidR="001E23E6">
              <w:rPr>
                <w:rFonts w:asciiTheme="minorHAnsi" w:hAnsiTheme="minorHAnsi" w:cstheme="minorHAnsi"/>
                <w:color w:val="auto"/>
                <w:sz w:val="20"/>
                <w:szCs w:val="20"/>
              </w:rPr>
              <w:t xml:space="preserve">solution </w:t>
            </w:r>
            <w:r w:rsidRPr="00195AA9">
              <w:rPr>
                <w:rFonts w:asciiTheme="minorHAnsi" w:hAnsiTheme="minorHAnsi" w:cstheme="minorHAnsi"/>
                <w:color w:val="auto"/>
                <w:sz w:val="20"/>
                <w:szCs w:val="20"/>
              </w:rPr>
              <w:t>performante, fiable, économique et facile à utiliser.</w:t>
            </w:r>
          </w:p>
          <w:p w14:paraId="05F30EA5" w14:textId="77777777" w:rsidR="0045487A" w:rsidRPr="00242E6F" w:rsidRDefault="0045487A" w:rsidP="00E6666D">
            <w:pPr>
              <w:pStyle w:val="Default"/>
              <w:rPr>
                <w:rFonts w:asciiTheme="minorHAnsi" w:hAnsiTheme="minorHAnsi" w:cstheme="minorHAnsi"/>
                <w:color w:val="auto"/>
              </w:rPr>
            </w:pPr>
          </w:p>
        </w:tc>
      </w:tr>
    </w:tbl>
    <w:p w14:paraId="12F309DC" w14:textId="77777777" w:rsidR="0045487A" w:rsidRPr="00242E6F" w:rsidRDefault="0045487A" w:rsidP="0045487A">
      <w:pPr>
        <w:pStyle w:val="Default"/>
        <w:rPr>
          <w:rFonts w:asciiTheme="minorHAnsi" w:hAnsiTheme="minorHAnsi" w:cstheme="minorHAnsi"/>
          <w:color w:val="auto"/>
        </w:rPr>
      </w:pPr>
    </w:p>
    <w:p w14:paraId="5D33AB00" w14:textId="77777777" w:rsidR="002236D7" w:rsidRPr="00242E6F" w:rsidRDefault="002236D7" w:rsidP="0045487A">
      <w:pPr>
        <w:pStyle w:val="Default"/>
        <w:rPr>
          <w:rFonts w:asciiTheme="minorHAnsi" w:hAnsiTheme="minorHAnsi" w:cstheme="minorHAnsi"/>
          <w:color w:val="auto"/>
        </w:rPr>
      </w:pPr>
    </w:p>
    <w:p w14:paraId="489A7E92" w14:textId="406539BB" w:rsidR="0045487A" w:rsidRPr="00242E6F" w:rsidRDefault="0045487A" w:rsidP="0045487A">
      <w:pPr>
        <w:pStyle w:val="Default"/>
        <w:rPr>
          <w:rFonts w:asciiTheme="minorHAnsi" w:hAnsiTheme="minorHAnsi" w:cstheme="minorHAnsi"/>
          <w:color w:val="auto"/>
        </w:rPr>
      </w:pPr>
      <w:r w:rsidRPr="00242E6F">
        <w:rPr>
          <w:rFonts w:asciiTheme="minorHAnsi" w:hAnsiTheme="minorHAnsi" w:cstheme="minorHAnsi"/>
          <w:color w:val="auto"/>
        </w:rPr>
        <w:t>II.</w:t>
      </w:r>
      <w:r w:rsidR="007B6095" w:rsidRPr="00242E6F">
        <w:rPr>
          <w:rFonts w:asciiTheme="minorHAnsi" w:hAnsiTheme="minorHAnsi" w:cstheme="minorHAnsi"/>
          <w:color w:val="auto"/>
        </w:rPr>
        <w:t>6</w:t>
      </w:r>
      <w:r w:rsidRPr="00242E6F">
        <w:rPr>
          <w:rFonts w:asciiTheme="minorHAnsi" w:hAnsiTheme="minorHAnsi" w:cstheme="minorHAnsi"/>
          <w:color w:val="auto"/>
        </w:rPr>
        <w:t>. SCH</w:t>
      </w:r>
      <w:r w:rsidR="008F11CA" w:rsidRPr="00242E6F">
        <w:rPr>
          <w:rFonts w:asciiTheme="minorHAnsi" w:hAnsiTheme="minorHAnsi" w:cstheme="minorHAnsi"/>
          <w:color w:val="auto"/>
        </w:rPr>
        <w:t>É</w:t>
      </w:r>
      <w:r w:rsidRPr="00242E6F">
        <w:rPr>
          <w:rFonts w:asciiTheme="minorHAnsi" w:hAnsiTheme="minorHAnsi" w:cstheme="minorHAnsi"/>
          <w:color w:val="auto"/>
        </w:rPr>
        <w:t>MA DE PRINCIPE</w:t>
      </w:r>
      <w:r w:rsidR="00050713" w:rsidRPr="00242E6F">
        <w:rPr>
          <w:rFonts w:asciiTheme="minorHAnsi" w:hAnsiTheme="minorHAnsi" w:cstheme="minorHAnsi"/>
          <w:color w:val="auto"/>
        </w:rPr>
        <w:t xml:space="preserve"> </w:t>
      </w:r>
    </w:p>
    <w:p w14:paraId="69F67CAE" w14:textId="77777777" w:rsidR="0045487A" w:rsidRPr="00242E6F" w:rsidRDefault="0045487A" w:rsidP="0045487A">
      <w:pPr>
        <w:pStyle w:val="Default"/>
        <w:rPr>
          <w:rFonts w:asciiTheme="minorHAnsi" w:hAnsiTheme="minorHAnsi" w:cstheme="minorHAnsi"/>
          <w:color w:val="auto"/>
        </w:rPr>
      </w:pP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45487A" w:rsidRPr="00242E6F" w14:paraId="096EFCA5" w14:textId="77777777" w:rsidTr="008A1976">
        <w:tc>
          <w:tcPr>
            <w:tcW w:w="9277" w:type="dxa"/>
          </w:tcPr>
          <w:p w14:paraId="301A10A7" w14:textId="6CE056B6" w:rsidR="0045487A" w:rsidRPr="00242E6F" w:rsidRDefault="001E23E6" w:rsidP="008A1976">
            <w:pPr>
              <w:pStyle w:val="Default"/>
              <w:rPr>
                <w:rFonts w:asciiTheme="minorHAnsi" w:hAnsiTheme="minorHAnsi" w:cstheme="minorHAnsi"/>
                <w:b/>
                <w:i/>
                <w:color w:val="auto"/>
              </w:rPr>
            </w:pPr>
            <w:r>
              <w:rPr>
                <w:rFonts w:asciiTheme="minorHAnsi" w:hAnsiTheme="minorHAnsi" w:cstheme="minorHAnsi"/>
                <w:b/>
                <w:i/>
                <w:color w:val="auto"/>
              </w:rPr>
              <w:t>Faire un dessin...</w:t>
            </w:r>
          </w:p>
          <w:p w14:paraId="4842EEE0" w14:textId="51B16298" w:rsidR="004031FF" w:rsidRPr="00242E6F" w:rsidRDefault="004031FF" w:rsidP="008A1976">
            <w:pPr>
              <w:pStyle w:val="Default"/>
              <w:rPr>
                <w:rFonts w:asciiTheme="minorHAnsi" w:hAnsiTheme="minorHAnsi" w:cstheme="minorHAnsi"/>
                <w:b/>
                <w:i/>
                <w:color w:val="auto"/>
              </w:rPr>
            </w:pPr>
          </w:p>
          <w:p w14:paraId="54D02F3F" w14:textId="77777777" w:rsidR="004031FF" w:rsidRPr="00242E6F" w:rsidRDefault="004031FF" w:rsidP="008A1976">
            <w:pPr>
              <w:pStyle w:val="Default"/>
              <w:rPr>
                <w:rFonts w:asciiTheme="minorHAnsi" w:hAnsiTheme="minorHAnsi" w:cstheme="minorHAnsi"/>
                <w:b/>
                <w:i/>
                <w:color w:val="auto"/>
              </w:rPr>
            </w:pPr>
          </w:p>
          <w:p w14:paraId="4884965C" w14:textId="77777777" w:rsidR="004031FF" w:rsidRPr="00242E6F" w:rsidRDefault="004031FF" w:rsidP="008A1976">
            <w:pPr>
              <w:pStyle w:val="Default"/>
              <w:rPr>
                <w:rFonts w:asciiTheme="minorHAnsi" w:hAnsiTheme="minorHAnsi" w:cstheme="minorHAnsi"/>
                <w:b/>
                <w:i/>
                <w:color w:val="auto"/>
              </w:rPr>
            </w:pPr>
          </w:p>
          <w:p w14:paraId="3EA8D498" w14:textId="77777777" w:rsidR="004031FF" w:rsidRPr="00242E6F" w:rsidRDefault="004031FF" w:rsidP="008A1976">
            <w:pPr>
              <w:pStyle w:val="Default"/>
              <w:rPr>
                <w:rFonts w:asciiTheme="minorHAnsi" w:hAnsiTheme="minorHAnsi" w:cstheme="minorHAnsi"/>
                <w:b/>
                <w:i/>
                <w:color w:val="auto"/>
              </w:rPr>
            </w:pPr>
          </w:p>
          <w:p w14:paraId="58E2BA53" w14:textId="77777777" w:rsidR="001851BC" w:rsidRPr="00242E6F" w:rsidRDefault="001851BC" w:rsidP="008A1976">
            <w:pPr>
              <w:pStyle w:val="Default"/>
              <w:rPr>
                <w:rFonts w:asciiTheme="minorHAnsi" w:hAnsiTheme="minorHAnsi" w:cstheme="minorHAnsi"/>
                <w:b/>
                <w:i/>
                <w:color w:val="auto"/>
              </w:rPr>
            </w:pPr>
          </w:p>
          <w:p w14:paraId="0D12DBB2" w14:textId="77777777" w:rsidR="001851BC" w:rsidRPr="00242E6F" w:rsidRDefault="001851BC" w:rsidP="008A1976">
            <w:pPr>
              <w:pStyle w:val="Default"/>
              <w:rPr>
                <w:rFonts w:asciiTheme="minorHAnsi" w:hAnsiTheme="minorHAnsi" w:cstheme="minorHAnsi"/>
                <w:b/>
                <w:i/>
                <w:color w:val="auto"/>
              </w:rPr>
            </w:pPr>
          </w:p>
          <w:p w14:paraId="2782F177" w14:textId="77777777" w:rsidR="001851BC" w:rsidRPr="00242E6F" w:rsidRDefault="001851BC" w:rsidP="008A1976">
            <w:pPr>
              <w:pStyle w:val="Default"/>
              <w:rPr>
                <w:rFonts w:asciiTheme="minorHAnsi" w:hAnsiTheme="minorHAnsi" w:cstheme="minorHAnsi"/>
                <w:b/>
                <w:i/>
                <w:color w:val="auto"/>
              </w:rPr>
            </w:pPr>
          </w:p>
          <w:p w14:paraId="73A21D22" w14:textId="77777777" w:rsidR="004031FF" w:rsidRPr="00242E6F" w:rsidRDefault="004031FF" w:rsidP="008A1976">
            <w:pPr>
              <w:pStyle w:val="Default"/>
              <w:rPr>
                <w:rFonts w:asciiTheme="minorHAnsi" w:hAnsiTheme="minorHAnsi" w:cstheme="minorHAnsi"/>
                <w:b/>
                <w:i/>
                <w:color w:val="auto"/>
              </w:rPr>
            </w:pPr>
          </w:p>
          <w:p w14:paraId="3A46F88B" w14:textId="77777777" w:rsidR="004031FF" w:rsidRPr="00242E6F" w:rsidRDefault="004031FF" w:rsidP="008A1976">
            <w:pPr>
              <w:pStyle w:val="Default"/>
              <w:rPr>
                <w:rFonts w:asciiTheme="minorHAnsi" w:hAnsiTheme="minorHAnsi" w:cstheme="minorHAnsi"/>
                <w:b/>
                <w:i/>
                <w:color w:val="auto"/>
              </w:rPr>
            </w:pPr>
          </w:p>
          <w:p w14:paraId="72FDB0A7" w14:textId="77777777" w:rsidR="0045487A" w:rsidRPr="00242E6F" w:rsidRDefault="0045487A" w:rsidP="008A1976">
            <w:pPr>
              <w:pStyle w:val="Default"/>
              <w:rPr>
                <w:rFonts w:asciiTheme="minorHAnsi" w:hAnsiTheme="minorHAnsi" w:cstheme="minorHAnsi"/>
                <w:color w:val="auto"/>
              </w:rPr>
            </w:pPr>
          </w:p>
        </w:tc>
      </w:tr>
    </w:tbl>
    <w:p w14:paraId="08CB349A" w14:textId="77777777" w:rsidR="007B6095" w:rsidRPr="00242E6F" w:rsidRDefault="007B6095" w:rsidP="008A1976">
      <w:pPr>
        <w:rPr>
          <w:rFonts w:asciiTheme="minorHAnsi" w:hAnsiTheme="minorHAnsi" w:cstheme="minorHAnsi"/>
        </w:rPr>
      </w:pPr>
    </w:p>
    <w:p w14:paraId="5ACCEF6B" w14:textId="77777777" w:rsidR="00AE285F" w:rsidRPr="00242E6F" w:rsidRDefault="00AE285F" w:rsidP="00AE285F">
      <w:pPr>
        <w:pStyle w:val="Default"/>
        <w:rPr>
          <w:rFonts w:asciiTheme="minorHAnsi" w:hAnsiTheme="minorHAnsi" w:cstheme="minorHAnsi"/>
          <w:color w:val="auto"/>
          <w:sz w:val="20"/>
          <w:szCs w:val="20"/>
        </w:rPr>
      </w:pPr>
    </w:p>
    <w:p w14:paraId="22C2B427" w14:textId="77777777" w:rsidR="00AE285F" w:rsidRPr="00242E6F" w:rsidRDefault="00AE285F">
      <w:pPr>
        <w:rPr>
          <w:rFonts w:asciiTheme="minorHAnsi" w:hAnsiTheme="minorHAnsi" w:cstheme="minorHAnsi"/>
          <w:sz w:val="20"/>
          <w:szCs w:val="20"/>
        </w:rPr>
      </w:pPr>
      <w:r w:rsidRPr="00242E6F">
        <w:rPr>
          <w:rFonts w:asciiTheme="minorHAnsi" w:hAnsiTheme="minorHAnsi" w:cstheme="minorHAnsi"/>
          <w:sz w:val="20"/>
          <w:szCs w:val="20"/>
        </w:rPr>
        <w:br w:type="page"/>
      </w:r>
    </w:p>
    <w:p w14:paraId="1D12F36F" w14:textId="77777777" w:rsidR="00AE285F" w:rsidRPr="00242E6F" w:rsidRDefault="00AE285F" w:rsidP="00AE285F">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AE285F" w:rsidRPr="00242E6F" w14:paraId="6FBBBEFE" w14:textId="77777777" w:rsidTr="00FD67AA">
        <w:tc>
          <w:tcPr>
            <w:tcW w:w="9277" w:type="dxa"/>
            <w:shd w:val="clear" w:color="auto" w:fill="AFA577"/>
            <w:vAlign w:val="center"/>
          </w:tcPr>
          <w:p w14:paraId="7B11AA35" w14:textId="30849892" w:rsidR="00AE285F" w:rsidRPr="00242E6F" w:rsidRDefault="00AE285F" w:rsidP="005C74C7">
            <w:pPr>
              <w:pStyle w:val="1"/>
              <w:rPr>
                <w:color w:val="FFFFFF"/>
              </w:rPr>
            </w:pPr>
            <w:r w:rsidRPr="00242E6F">
              <w:br w:type="page"/>
            </w:r>
            <w:r w:rsidRPr="00242E6F">
              <w:br w:type="page"/>
            </w:r>
            <w:bookmarkStart w:id="4" w:name="_Toc190778062"/>
            <w:r w:rsidRPr="00242E6F">
              <w:t>III. Composition de l’œuvre et dépendances</w:t>
            </w:r>
            <w:bookmarkEnd w:id="4"/>
          </w:p>
        </w:tc>
      </w:tr>
    </w:tbl>
    <w:p w14:paraId="109B0D56" w14:textId="77777777" w:rsidR="00AE285F" w:rsidRPr="00242E6F" w:rsidRDefault="00AE285F" w:rsidP="00AE285F">
      <w:pPr>
        <w:pStyle w:val="Default"/>
        <w:rPr>
          <w:rFonts w:asciiTheme="minorHAnsi" w:hAnsiTheme="minorHAnsi" w:cstheme="minorHAnsi"/>
          <w:color w:val="auto"/>
        </w:rPr>
      </w:pPr>
    </w:p>
    <w:p w14:paraId="2A1C0FCB" w14:textId="77777777" w:rsidR="00AE285F" w:rsidRPr="00242E6F" w:rsidRDefault="00AE285F" w:rsidP="00AE285F">
      <w:pPr>
        <w:rPr>
          <w:rFonts w:asciiTheme="minorHAnsi" w:hAnsiTheme="minorHAnsi" w:cstheme="minorHAnsi"/>
        </w:rPr>
      </w:pPr>
    </w:p>
    <w:p w14:paraId="2C084620" w14:textId="292A9A1C" w:rsidR="00E26488" w:rsidRPr="00242E6F" w:rsidRDefault="00E26488" w:rsidP="00AE285F">
      <w:pPr>
        <w:rPr>
          <w:rFonts w:asciiTheme="minorHAnsi" w:hAnsiTheme="minorHAnsi" w:cstheme="minorHAnsi"/>
        </w:rPr>
      </w:pPr>
      <w:r w:rsidRPr="00242E6F">
        <w:rPr>
          <w:rFonts w:asciiTheme="minorHAnsi" w:hAnsiTheme="minorHAnsi" w:cstheme="minorHAnsi"/>
        </w:rPr>
        <w:t>Cette partie doit être complétée</w:t>
      </w:r>
      <w:r w:rsidR="009310FF" w:rsidRPr="00242E6F">
        <w:rPr>
          <w:rFonts w:asciiTheme="minorHAnsi" w:hAnsiTheme="minorHAnsi" w:cstheme="minorHAnsi"/>
        </w:rPr>
        <w:t xml:space="preserve"> de manière </w:t>
      </w:r>
      <w:r w:rsidRPr="00242E6F">
        <w:rPr>
          <w:rFonts w:asciiTheme="minorHAnsi" w:hAnsiTheme="minorHAnsi" w:cstheme="minorHAnsi"/>
        </w:rPr>
        <w:t>exhaustive</w:t>
      </w:r>
    </w:p>
    <w:p w14:paraId="0C9E151D" w14:textId="77777777" w:rsidR="00A23C37" w:rsidRPr="00242E6F" w:rsidRDefault="00A23C37" w:rsidP="00AE285F">
      <w:pPr>
        <w:rPr>
          <w:rFonts w:asciiTheme="minorHAnsi" w:hAnsiTheme="minorHAnsi" w:cstheme="minorHAnsi"/>
        </w:rPr>
      </w:pPr>
    </w:p>
    <w:p w14:paraId="4104F97F" w14:textId="3BB08F08" w:rsidR="00A23C37" w:rsidRPr="00242E6F" w:rsidRDefault="00A23C37" w:rsidP="00AE285F">
      <w:pPr>
        <w:rPr>
          <w:rFonts w:asciiTheme="minorHAnsi" w:hAnsiTheme="minorHAnsi" w:cstheme="minorHAnsi"/>
        </w:rPr>
      </w:pPr>
      <w:r w:rsidRPr="00242E6F">
        <w:rPr>
          <w:rFonts w:asciiTheme="minorHAnsi" w:hAnsiTheme="minorHAnsi" w:cstheme="minorHAnsi"/>
        </w:rPr>
        <w:t xml:space="preserve">L’œuvre </w:t>
      </w:r>
      <w:r w:rsidR="00090EFD" w:rsidRPr="00242E6F">
        <w:rPr>
          <w:rFonts w:asciiTheme="minorHAnsi" w:hAnsiTheme="minorHAnsi" w:cstheme="minorHAnsi"/>
        </w:rPr>
        <w:t xml:space="preserve">numérique </w:t>
      </w:r>
      <w:r w:rsidRPr="00242E6F">
        <w:rPr>
          <w:rFonts w:asciiTheme="minorHAnsi" w:hAnsiTheme="minorHAnsi" w:cstheme="minorHAnsi"/>
        </w:rPr>
        <w:t xml:space="preserve">est-elle </w:t>
      </w:r>
      <w:r w:rsidR="000E786D" w:rsidRPr="00242E6F">
        <w:rPr>
          <w:rFonts w:asciiTheme="minorHAnsi" w:hAnsiTheme="minorHAnsi" w:cstheme="minorHAnsi"/>
        </w:rPr>
        <w:t>première</w:t>
      </w:r>
      <w:r w:rsidRPr="00242E6F">
        <w:rPr>
          <w:rFonts w:asciiTheme="minorHAnsi" w:hAnsiTheme="minorHAnsi" w:cstheme="minorHAnsi"/>
        </w:rPr>
        <w:t>, composée ou dérivée ?</w:t>
      </w:r>
    </w:p>
    <w:p w14:paraId="4C5B362C" w14:textId="3D7F0679" w:rsidR="00A23C37" w:rsidRPr="00742981" w:rsidRDefault="00742981" w:rsidP="00742981">
      <w:pPr>
        <w:pStyle w:val="a5"/>
        <w:numPr>
          <w:ilvl w:val="0"/>
          <w:numId w:val="21"/>
        </w:numPr>
        <w:rPr>
          <w:rFonts w:asciiTheme="minorHAnsi" w:hAnsiTheme="minorHAnsi" w:cstheme="minorHAnsi"/>
        </w:rPr>
      </w:pPr>
      <w:r>
        <w:rPr>
          <w:rFonts w:asciiTheme="minorHAnsi" w:hAnsiTheme="minorHAnsi" w:cstheme="minorHAnsi"/>
        </w:rPr>
        <w:t>Elle est première (code écrit à partir de zéro)</w:t>
      </w:r>
    </w:p>
    <w:p w14:paraId="04D58889" w14:textId="77777777" w:rsidR="00E26488" w:rsidRPr="00242E6F" w:rsidRDefault="00E26488" w:rsidP="00AE285F">
      <w:pPr>
        <w:rPr>
          <w:rFonts w:asciiTheme="minorHAnsi" w:hAnsiTheme="minorHAnsi" w:cstheme="minorHAnsi"/>
        </w:rPr>
      </w:pPr>
    </w:p>
    <w:p w14:paraId="1196B61E" w14:textId="42BCB16C"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III.1. OUTILS DE D</w:t>
      </w:r>
      <w:r w:rsidR="00C22632" w:rsidRPr="00242E6F">
        <w:rPr>
          <w:rFonts w:asciiTheme="minorHAnsi" w:hAnsiTheme="minorHAnsi" w:cstheme="minorHAnsi"/>
        </w:rPr>
        <w:t>É</w:t>
      </w:r>
      <w:r w:rsidRPr="00242E6F">
        <w:rPr>
          <w:rFonts w:asciiTheme="minorHAnsi" w:hAnsiTheme="minorHAnsi" w:cstheme="minorHAnsi"/>
        </w:rPr>
        <w:t>VELOPPEMENT</w:t>
      </w:r>
      <w:r w:rsidR="00AE285F" w:rsidRPr="00242E6F">
        <w:rPr>
          <w:rFonts w:asciiTheme="minorHAnsi" w:hAnsiTheme="minorHAnsi" w:cstheme="minorHAnsi"/>
          <w:vertAlign w:val="superscript"/>
        </w:rPr>
        <w:footnoteReference w:id="5"/>
      </w:r>
    </w:p>
    <w:p w14:paraId="3BFBA74F"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989"/>
        <w:gridCol w:w="2445"/>
        <w:gridCol w:w="1420"/>
        <w:gridCol w:w="2774"/>
      </w:tblGrid>
      <w:tr w:rsidR="00AE285F" w:rsidRPr="00242E6F" w14:paraId="7F1AA650" w14:textId="77777777" w:rsidTr="00B25BBE">
        <w:tc>
          <w:tcPr>
            <w:tcW w:w="3085" w:type="dxa"/>
          </w:tcPr>
          <w:p w14:paraId="5DD55F6F"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477" w:type="dxa"/>
          </w:tcPr>
          <w:p w14:paraId="5DBB0A8D"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Utilité</w:t>
            </w:r>
          </w:p>
        </w:tc>
        <w:tc>
          <w:tcPr>
            <w:tcW w:w="1443" w:type="dxa"/>
          </w:tcPr>
          <w:p w14:paraId="6B90AC45"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2849" w:type="dxa"/>
          </w:tcPr>
          <w:p w14:paraId="282DC63C"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331F21C2" w14:textId="77777777" w:rsidTr="00B25BBE">
        <w:tc>
          <w:tcPr>
            <w:tcW w:w="3085" w:type="dxa"/>
          </w:tcPr>
          <w:p w14:paraId="3C6B45F2" w14:textId="0A2B2A03" w:rsidR="00AE285F" w:rsidRPr="00242E6F" w:rsidRDefault="00742981" w:rsidP="00B25BBE">
            <w:pPr>
              <w:rPr>
                <w:rFonts w:asciiTheme="minorHAnsi" w:hAnsiTheme="minorHAnsi" w:cstheme="minorHAnsi"/>
              </w:rPr>
            </w:pPr>
            <w:r>
              <w:rPr>
                <w:rFonts w:asciiTheme="minorHAnsi" w:hAnsiTheme="minorHAnsi" w:cstheme="minorHAnsi"/>
              </w:rPr>
              <w:t>Arduino IDE</w:t>
            </w:r>
          </w:p>
        </w:tc>
        <w:tc>
          <w:tcPr>
            <w:tcW w:w="2477" w:type="dxa"/>
          </w:tcPr>
          <w:p w14:paraId="7A672A8E" w14:textId="5DE261AE" w:rsidR="00AE285F" w:rsidRPr="00242E6F" w:rsidRDefault="00470C0A" w:rsidP="00B25BBE">
            <w:pPr>
              <w:rPr>
                <w:rFonts w:asciiTheme="minorHAnsi" w:hAnsiTheme="minorHAnsi" w:cstheme="minorHAnsi"/>
              </w:rPr>
            </w:pPr>
            <w:r>
              <w:rPr>
                <w:rFonts w:asciiTheme="minorHAnsi" w:hAnsiTheme="minorHAnsi" w:cstheme="minorHAnsi"/>
              </w:rPr>
              <w:t>Compilation du logiciel du microcontrôleur</w:t>
            </w:r>
          </w:p>
        </w:tc>
        <w:tc>
          <w:tcPr>
            <w:tcW w:w="1443" w:type="dxa"/>
          </w:tcPr>
          <w:p w14:paraId="62D87B07" w14:textId="4D50E437" w:rsidR="00AE285F" w:rsidRPr="00242E6F" w:rsidRDefault="00470C0A" w:rsidP="00B25BBE">
            <w:pPr>
              <w:rPr>
                <w:rFonts w:asciiTheme="minorHAnsi" w:hAnsiTheme="minorHAnsi" w:cstheme="minorHAnsi"/>
              </w:rPr>
            </w:pPr>
            <w:r>
              <w:rPr>
                <w:rFonts w:asciiTheme="minorHAnsi" w:hAnsiTheme="minorHAnsi" w:cstheme="minorHAnsi"/>
              </w:rPr>
              <w:t>2.3</w:t>
            </w:r>
          </w:p>
        </w:tc>
        <w:tc>
          <w:tcPr>
            <w:tcW w:w="2849" w:type="dxa"/>
          </w:tcPr>
          <w:p w14:paraId="25F495AF" w14:textId="23DF939D" w:rsidR="00AE285F" w:rsidRPr="00242E6F" w:rsidRDefault="00470C0A" w:rsidP="00B25BBE">
            <w:pPr>
              <w:rPr>
                <w:rFonts w:asciiTheme="minorHAnsi" w:hAnsiTheme="minorHAnsi" w:cstheme="minorHAnsi"/>
              </w:rPr>
            </w:pPr>
            <w:r>
              <w:rPr>
                <w:rFonts w:asciiTheme="minorHAnsi" w:hAnsiTheme="minorHAnsi" w:cstheme="minorHAnsi"/>
              </w:rPr>
              <w:t>C/C++</w:t>
            </w:r>
          </w:p>
        </w:tc>
      </w:tr>
      <w:tr w:rsidR="00AE285F" w:rsidRPr="00242E6F" w14:paraId="3A551F4E" w14:textId="77777777" w:rsidTr="00B25BBE">
        <w:tc>
          <w:tcPr>
            <w:tcW w:w="3085" w:type="dxa"/>
          </w:tcPr>
          <w:p w14:paraId="4C5ED862" w14:textId="040B76B5" w:rsidR="00AE285F" w:rsidRPr="00242E6F" w:rsidRDefault="00470C0A" w:rsidP="00B25BBE">
            <w:pPr>
              <w:rPr>
                <w:rFonts w:asciiTheme="minorHAnsi" w:hAnsiTheme="minorHAnsi" w:cstheme="minorHAnsi"/>
              </w:rPr>
            </w:pPr>
            <w:r>
              <w:rPr>
                <w:rFonts w:asciiTheme="minorHAnsi" w:hAnsiTheme="minorHAnsi" w:cstheme="minorHAnsi"/>
              </w:rPr>
              <w:t>JetBrains IDEA</w:t>
            </w:r>
          </w:p>
        </w:tc>
        <w:tc>
          <w:tcPr>
            <w:tcW w:w="2477" w:type="dxa"/>
          </w:tcPr>
          <w:p w14:paraId="6D9FF753" w14:textId="4B8E550D" w:rsidR="00AE285F" w:rsidRPr="00242E6F" w:rsidRDefault="00470C0A" w:rsidP="00B25BBE">
            <w:pPr>
              <w:rPr>
                <w:rFonts w:asciiTheme="minorHAnsi" w:hAnsiTheme="minorHAnsi" w:cstheme="minorHAnsi"/>
              </w:rPr>
            </w:pPr>
            <w:r>
              <w:rPr>
                <w:rFonts w:asciiTheme="minorHAnsi" w:hAnsiTheme="minorHAnsi" w:cstheme="minorHAnsi"/>
              </w:rPr>
              <w:t>Compilation du logiciel du serveur local</w:t>
            </w:r>
          </w:p>
        </w:tc>
        <w:tc>
          <w:tcPr>
            <w:tcW w:w="1443" w:type="dxa"/>
          </w:tcPr>
          <w:p w14:paraId="2CE00F2F" w14:textId="77777777" w:rsidR="00AE285F" w:rsidRPr="00242E6F" w:rsidRDefault="00AE285F" w:rsidP="00B25BBE">
            <w:pPr>
              <w:rPr>
                <w:rFonts w:asciiTheme="minorHAnsi" w:hAnsiTheme="minorHAnsi" w:cstheme="minorHAnsi"/>
              </w:rPr>
            </w:pPr>
          </w:p>
        </w:tc>
        <w:tc>
          <w:tcPr>
            <w:tcW w:w="2849" w:type="dxa"/>
          </w:tcPr>
          <w:p w14:paraId="2AB3446F" w14:textId="0260C84C" w:rsidR="00AE285F" w:rsidRPr="00242E6F" w:rsidRDefault="00470C0A" w:rsidP="00B25BBE">
            <w:pPr>
              <w:rPr>
                <w:rFonts w:asciiTheme="minorHAnsi" w:hAnsiTheme="minorHAnsi" w:cstheme="minorHAnsi"/>
              </w:rPr>
            </w:pPr>
            <w:r>
              <w:rPr>
                <w:rFonts w:asciiTheme="minorHAnsi" w:hAnsiTheme="minorHAnsi" w:cstheme="minorHAnsi"/>
              </w:rPr>
              <w:t>Kotlin/Java</w:t>
            </w:r>
          </w:p>
        </w:tc>
      </w:tr>
      <w:tr w:rsidR="00AE285F" w:rsidRPr="00242E6F" w14:paraId="324395F0" w14:textId="77777777" w:rsidTr="00B25BBE">
        <w:tc>
          <w:tcPr>
            <w:tcW w:w="3085" w:type="dxa"/>
          </w:tcPr>
          <w:p w14:paraId="6E9ECA07" w14:textId="3B6C154E" w:rsidR="00AE285F" w:rsidRPr="00242E6F" w:rsidRDefault="00154CB2" w:rsidP="00B25BBE">
            <w:pPr>
              <w:rPr>
                <w:rFonts w:asciiTheme="minorHAnsi" w:hAnsiTheme="minorHAnsi" w:cstheme="minorHAnsi"/>
              </w:rPr>
            </w:pPr>
            <w:r>
              <w:rPr>
                <w:rFonts w:asciiTheme="minorHAnsi" w:hAnsiTheme="minorHAnsi" w:cstheme="minorHAnsi"/>
              </w:rPr>
              <w:t>FreeCAD</w:t>
            </w:r>
          </w:p>
        </w:tc>
        <w:tc>
          <w:tcPr>
            <w:tcW w:w="2477" w:type="dxa"/>
          </w:tcPr>
          <w:p w14:paraId="5CB94E73" w14:textId="16D79B7F" w:rsidR="00AE285F" w:rsidRPr="00242E6F" w:rsidRDefault="00154CB2" w:rsidP="00B25BBE">
            <w:pPr>
              <w:rPr>
                <w:rFonts w:asciiTheme="minorHAnsi" w:hAnsiTheme="minorHAnsi" w:cstheme="minorHAnsi"/>
              </w:rPr>
            </w:pPr>
            <w:r>
              <w:rPr>
                <w:rFonts w:asciiTheme="minorHAnsi" w:hAnsiTheme="minorHAnsi" w:cstheme="minorHAnsi"/>
              </w:rPr>
              <w:t>Création des modèles 3D</w:t>
            </w:r>
          </w:p>
        </w:tc>
        <w:tc>
          <w:tcPr>
            <w:tcW w:w="1443" w:type="dxa"/>
          </w:tcPr>
          <w:p w14:paraId="4C037ECC" w14:textId="30A7E00E" w:rsidR="00AE285F" w:rsidRPr="00242E6F" w:rsidRDefault="00154CB2" w:rsidP="00B25BBE">
            <w:pPr>
              <w:rPr>
                <w:rFonts w:asciiTheme="minorHAnsi" w:hAnsiTheme="minorHAnsi" w:cstheme="minorHAnsi"/>
              </w:rPr>
            </w:pPr>
            <w:r>
              <w:rPr>
                <w:rFonts w:asciiTheme="minorHAnsi" w:hAnsiTheme="minorHAnsi" w:cstheme="minorHAnsi"/>
              </w:rPr>
              <w:t>1.0</w:t>
            </w:r>
          </w:p>
        </w:tc>
        <w:tc>
          <w:tcPr>
            <w:tcW w:w="2849" w:type="dxa"/>
          </w:tcPr>
          <w:p w14:paraId="3D243CF7" w14:textId="77777777" w:rsidR="00AE285F" w:rsidRPr="00242E6F" w:rsidRDefault="00AE285F" w:rsidP="00B25BBE">
            <w:pPr>
              <w:rPr>
                <w:rFonts w:asciiTheme="minorHAnsi" w:hAnsiTheme="minorHAnsi" w:cstheme="minorHAnsi"/>
              </w:rPr>
            </w:pPr>
          </w:p>
        </w:tc>
      </w:tr>
    </w:tbl>
    <w:p w14:paraId="65DBF998" w14:textId="77777777" w:rsidR="00AE285F" w:rsidRPr="00242E6F" w:rsidRDefault="00AE285F" w:rsidP="00AE285F">
      <w:pPr>
        <w:rPr>
          <w:rFonts w:asciiTheme="minorHAnsi" w:hAnsiTheme="minorHAnsi" w:cstheme="minorHAnsi"/>
        </w:rPr>
      </w:pPr>
    </w:p>
    <w:p w14:paraId="43031B27" w14:textId="77777777" w:rsidR="00AE285F" w:rsidRPr="00242E6F" w:rsidRDefault="00AE285F" w:rsidP="00AE285F">
      <w:pPr>
        <w:rPr>
          <w:rFonts w:asciiTheme="minorHAnsi" w:hAnsiTheme="minorHAnsi" w:cstheme="minorHAnsi"/>
        </w:rPr>
      </w:pPr>
    </w:p>
    <w:p w14:paraId="69358653" w14:textId="09415782"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III.2. PR</w:t>
      </w:r>
      <w:r w:rsidR="00C22632" w:rsidRPr="00242E6F">
        <w:rPr>
          <w:rFonts w:asciiTheme="minorHAnsi" w:hAnsiTheme="minorHAnsi" w:cstheme="minorHAnsi"/>
        </w:rPr>
        <w:t>É</w:t>
      </w:r>
      <w:r w:rsidRPr="00242E6F">
        <w:rPr>
          <w:rFonts w:asciiTheme="minorHAnsi" w:hAnsiTheme="minorHAnsi" w:cstheme="minorHAnsi"/>
        </w:rPr>
        <w:t>REQUIS LOGICIEL</w:t>
      </w:r>
      <w:r w:rsidR="00AE285F" w:rsidRPr="00242E6F">
        <w:rPr>
          <w:rFonts w:asciiTheme="minorHAnsi" w:hAnsiTheme="minorHAnsi" w:cstheme="minorHAnsi"/>
          <w:vertAlign w:val="superscript"/>
        </w:rPr>
        <w:footnoteReference w:id="6"/>
      </w:r>
    </w:p>
    <w:p w14:paraId="424381BB"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449"/>
        <w:gridCol w:w="2505"/>
        <w:gridCol w:w="1661"/>
        <w:gridCol w:w="1388"/>
        <w:gridCol w:w="1625"/>
      </w:tblGrid>
      <w:tr w:rsidR="00AE285F" w:rsidRPr="00242E6F" w14:paraId="2BA98C69" w14:textId="77777777" w:rsidTr="00B25BBE">
        <w:tc>
          <w:tcPr>
            <w:tcW w:w="2518" w:type="dxa"/>
            <w:vAlign w:val="center"/>
          </w:tcPr>
          <w:p w14:paraId="456F1237"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52" w:type="dxa"/>
            <w:vAlign w:val="center"/>
          </w:tcPr>
          <w:p w14:paraId="511AAFAE"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Fonction et nature de l’interaction</w:t>
            </w:r>
          </w:p>
        </w:tc>
        <w:tc>
          <w:tcPr>
            <w:tcW w:w="1701" w:type="dxa"/>
            <w:vAlign w:val="center"/>
          </w:tcPr>
          <w:p w14:paraId="07D28F0A" w14:textId="6B80FF5F"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7" w:type="dxa"/>
            <w:vAlign w:val="center"/>
          </w:tcPr>
          <w:p w14:paraId="33C62A88"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6" w:type="dxa"/>
            <w:vAlign w:val="center"/>
          </w:tcPr>
          <w:p w14:paraId="545A6A36"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6EF5691B" w14:textId="77777777" w:rsidTr="00B25BBE">
        <w:tc>
          <w:tcPr>
            <w:tcW w:w="2518" w:type="dxa"/>
          </w:tcPr>
          <w:p w14:paraId="227C561D" w14:textId="3B8D6BEC" w:rsidR="00AE285F" w:rsidRPr="00242E6F" w:rsidRDefault="004A0568" w:rsidP="00B25BBE">
            <w:pPr>
              <w:rPr>
                <w:rFonts w:asciiTheme="minorHAnsi" w:hAnsiTheme="minorHAnsi" w:cstheme="minorHAnsi"/>
              </w:rPr>
            </w:pPr>
            <w:r>
              <w:rPr>
                <w:rFonts w:asciiTheme="minorHAnsi" w:hAnsiTheme="minorHAnsi" w:cstheme="minorHAnsi"/>
              </w:rPr>
              <w:t>ESP-IDF</w:t>
            </w:r>
          </w:p>
        </w:tc>
        <w:tc>
          <w:tcPr>
            <w:tcW w:w="2552" w:type="dxa"/>
          </w:tcPr>
          <w:p w14:paraId="17005255" w14:textId="147A4226" w:rsidR="00AE285F" w:rsidRPr="00242E6F" w:rsidRDefault="00E06AC4" w:rsidP="00B25BBE">
            <w:pPr>
              <w:rPr>
                <w:rFonts w:asciiTheme="minorHAnsi" w:hAnsiTheme="minorHAnsi" w:cstheme="minorHAnsi"/>
              </w:rPr>
            </w:pPr>
            <w:r>
              <w:rPr>
                <w:rFonts w:asciiTheme="minorHAnsi" w:hAnsiTheme="minorHAnsi" w:cstheme="minorHAnsi"/>
              </w:rPr>
              <w:t>Cadre de développement pour logiciel microcontrôleur</w:t>
            </w:r>
          </w:p>
        </w:tc>
        <w:tc>
          <w:tcPr>
            <w:tcW w:w="1701" w:type="dxa"/>
          </w:tcPr>
          <w:p w14:paraId="02633869" w14:textId="09B6CC65" w:rsidR="00AE285F" w:rsidRPr="00242E6F" w:rsidRDefault="00E06AC4" w:rsidP="00B25BBE">
            <w:pPr>
              <w:rPr>
                <w:rFonts w:asciiTheme="minorHAnsi" w:hAnsiTheme="minorHAnsi" w:cstheme="minorHAnsi"/>
              </w:rPr>
            </w:pPr>
            <w:r>
              <w:rPr>
                <w:rFonts w:asciiTheme="minorHAnsi" w:hAnsiTheme="minorHAnsi" w:cstheme="minorHAnsi"/>
              </w:rPr>
              <w:t>A vérifier</w:t>
            </w:r>
          </w:p>
        </w:tc>
        <w:tc>
          <w:tcPr>
            <w:tcW w:w="1417" w:type="dxa"/>
          </w:tcPr>
          <w:p w14:paraId="3377CA18" w14:textId="77777777" w:rsidR="00AE285F" w:rsidRPr="00242E6F" w:rsidRDefault="00AE285F" w:rsidP="00B25BBE">
            <w:pPr>
              <w:rPr>
                <w:rFonts w:asciiTheme="minorHAnsi" w:hAnsiTheme="minorHAnsi" w:cstheme="minorHAnsi"/>
              </w:rPr>
            </w:pPr>
          </w:p>
        </w:tc>
        <w:tc>
          <w:tcPr>
            <w:tcW w:w="1666" w:type="dxa"/>
          </w:tcPr>
          <w:p w14:paraId="1590CC2C" w14:textId="77777777" w:rsidR="00AE285F" w:rsidRPr="00242E6F" w:rsidRDefault="00AE285F" w:rsidP="00B25BBE">
            <w:pPr>
              <w:rPr>
                <w:rFonts w:asciiTheme="minorHAnsi" w:hAnsiTheme="minorHAnsi" w:cstheme="minorHAnsi"/>
              </w:rPr>
            </w:pPr>
          </w:p>
        </w:tc>
      </w:tr>
      <w:tr w:rsidR="00AE285F" w:rsidRPr="00242E6F" w14:paraId="41F0862B" w14:textId="77777777" w:rsidTr="00B25BBE">
        <w:tc>
          <w:tcPr>
            <w:tcW w:w="2518" w:type="dxa"/>
          </w:tcPr>
          <w:p w14:paraId="57CE28B1" w14:textId="27B64116" w:rsidR="00AE285F" w:rsidRPr="00242E6F" w:rsidRDefault="00FD397F" w:rsidP="00B25BBE">
            <w:pPr>
              <w:rPr>
                <w:rFonts w:asciiTheme="minorHAnsi" w:hAnsiTheme="minorHAnsi" w:cstheme="minorHAnsi"/>
              </w:rPr>
            </w:pPr>
            <w:r>
              <w:rPr>
                <w:rFonts w:asciiTheme="minorHAnsi" w:hAnsiTheme="minorHAnsi" w:cstheme="minorHAnsi"/>
              </w:rPr>
              <w:t>JVM</w:t>
            </w:r>
          </w:p>
        </w:tc>
        <w:tc>
          <w:tcPr>
            <w:tcW w:w="2552" w:type="dxa"/>
          </w:tcPr>
          <w:p w14:paraId="1AFC001F" w14:textId="77777777" w:rsidR="00AE285F" w:rsidRPr="00242E6F" w:rsidRDefault="00AE285F" w:rsidP="00B25BBE">
            <w:pPr>
              <w:rPr>
                <w:rFonts w:asciiTheme="minorHAnsi" w:hAnsiTheme="minorHAnsi" w:cstheme="minorHAnsi"/>
              </w:rPr>
            </w:pPr>
          </w:p>
        </w:tc>
        <w:tc>
          <w:tcPr>
            <w:tcW w:w="1701" w:type="dxa"/>
          </w:tcPr>
          <w:p w14:paraId="509D555D" w14:textId="77777777" w:rsidR="00AE285F" w:rsidRPr="00242E6F" w:rsidRDefault="00AE285F" w:rsidP="00B25BBE">
            <w:pPr>
              <w:rPr>
                <w:rFonts w:asciiTheme="minorHAnsi" w:hAnsiTheme="minorHAnsi" w:cstheme="minorHAnsi"/>
              </w:rPr>
            </w:pPr>
          </w:p>
        </w:tc>
        <w:tc>
          <w:tcPr>
            <w:tcW w:w="1417" w:type="dxa"/>
          </w:tcPr>
          <w:p w14:paraId="3EE0C227" w14:textId="77777777" w:rsidR="00AE285F" w:rsidRPr="00242E6F" w:rsidRDefault="00AE285F" w:rsidP="00B25BBE">
            <w:pPr>
              <w:rPr>
                <w:rFonts w:asciiTheme="minorHAnsi" w:hAnsiTheme="minorHAnsi" w:cstheme="minorHAnsi"/>
              </w:rPr>
            </w:pPr>
          </w:p>
        </w:tc>
        <w:tc>
          <w:tcPr>
            <w:tcW w:w="1666" w:type="dxa"/>
          </w:tcPr>
          <w:p w14:paraId="4F852530" w14:textId="77777777" w:rsidR="00AE285F" w:rsidRPr="00242E6F" w:rsidRDefault="00AE285F" w:rsidP="00B25BBE">
            <w:pPr>
              <w:rPr>
                <w:rFonts w:asciiTheme="minorHAnsi" w:hAnsiTheme="minorHAnsi" w:cstheme="minorHAnsi"/>
              </w:rPr>
            </w:pPr>
          </w:p>
        </w:tc>
      </w:tr>
      <w:tr w:rsidR="00AE285F" w:rsidRPr="00242E6F" w14:paraId="1CE1CF84" w14:textId="77777777" w:rsidTr="00B25BBE">
        <w:tc>
          <w:tcPr>
            <w:tcW w:w="2518" w:type="dxa"/>
          </w:tcPr>
          <w:p w14:paraId="4357F065" w14:textId="307E5AA6" w:rsidR="00AE285F" w:rsidRPr="00242E6F" w:rsidRDefault="00FD397F" w:rsidP="00B25BBE">
            <w:pPr>
              <w:rPr>
                <w:rFonts w:asciiTheme="minorHAnsi" w:hAnsiTheme="minorHAnsi" w:cstheme="minorHAnsi"/>
              </w:rPr>
            </w:pPr>
            <w:r>
              <w:rPr>
                <w:rFonts w:asciiTheme="minorHAnsi" w:hAnsiTheme="minorHAnsi" w:cstheme="minorHAnsi"/>
              </w:rPr>
              <w:t>Apache 2</w:t>
            </w:r>
          </w:p>
        </w:tc>
        <w:tc>
          <w:tcPr>
            <w:tcW w:w="2552" w:type="dxa"/>
          </w:tcPr>
          <w:p w14:paraId="1FAE2531" w14:textId="77777777" w:rsidR="00AE285F" w:rsidRPr="00242E6F" w:rsidRDefault="00AE285F" w:rsidP="00B25BBE">
            <w:pPr>
              <w:rPr>
                <w:rFonts w:asciiTheme="minorHAnsi" w:hAnsiTheme="minorHAnsi" w:cstheme="minorHAnsi"/>
              </w:rPr>
            </w:pPr>
          </w:p>
        </w:tc>
        <w:tc>
          <w:tcPr>
            <w:tcW w:w="1701" w:type="dxa"/>
          </w:tcPr>
          <w:p w14:paraId="76D57BC0" w14:textId="77777777" w:rsidR="00AE285F" w:rsidRPr="00242E6F" w:rsidRDefault="00AE285F" w:rsidP="00B25BBE">
            <w:pPr>
              <w:rPr>
                <w:rFonts w:asciiTheme="minorHAnsi" w:hAnsiTheme="minorHAnsi" w:cstheme="minorHAnsi"/>
              </w:rPr>
            </w:pPr>
          </w:p>
        </w:tc>
        <w:tc>
          <w:tcPr>
            <w:tcW w:w="1417" w:type="dxa"/>
          </w:tcPr>
          <w:p w14:paraId="76F9625E" w14:textId="77777777" w:rsidR="00AE285F" w:rsidRPr="00242E6F" w:rsidRDefault="00AE285F" w:rsidP="00B25BBE">
            <w:pPr>
              <w:rPr>
                <w:rFonts w:asciiTheme="minorHAnsi" w:hAnsiTheme="minorHAnsi" w:cstheme="minorHAnsi"/>
              </w:rPr>
            </w:pPr>
          </w:p>
        </w:tc>
        <w:tc>
          <w:tcPr>
            <w:tcW w:w="1666" w:type="dxa"/>
          </w:tcPr>
          <w:p w14:paraId="583FA676" w14:textId="77777777" w:rsidR="00AE285F" w:rsidRPr="00242E6F" w:rsidRDefault="00AE285F" w:rsidP="00B25BBE">
            <w:pPr>
              <w:rPr>
                <w:rFonts w:asciiTheme="minorHAnsi" w:hAnsiTheme="minorHAnsi" w:cstheme="minorHAnsi"/>
              </w:rPr>
            </w:pPr>
          </w:p>
        </w:tc>
      </w:tr>
      <w:tr w:rsidR="00FD397F" w:rsidRPr="00242E6F" w14:paraId="6DC015B7" w14:textId="77777777" w:rsidTr="00B25BBE">
        <w:tc>
          <w:tcPr>
            <w:tcW w:w="2518" w:type="dxa"/>
          </w:tcPr>
          <w:p w14:paraId="4AFDD2E9" w14:textId="3201C334" w:rsidR="00FD397F" w:rsidRDefault="00FD397F" w:rsidP="00B25BBE">
            <w:pPr>
              <w:rPr>
                <w:rFonts w:asciiTheme="minorHAnsi" w:hAnsiTheme="minorHAnsi" w:cstheme="minorHAnsi"/>
              </w:rPr>
            </w:pPr>
            <w:r>
              <w:rPr>
                <w:rFonts w:asciiTheme="minorHAnsi" w:hAnsiTheme="minorHAnsi" w:cstheme="minorHAnsi"/>
              </w:rPr>
              <w:t>Python</w:t>
            </w:r>
          </w:p>
        </w:tc>
        <w:tc>
          <w:tcPr>
            <w:tcW w:w="2552" w:type="dxa"/>
          </w:tcPr>
          <w:p w14:paraId="06910413" w14:textId="77777777" w:rsidR="00FD397F" w:rsidRPr="00242E6F" w:rsidRDefault="00FD397F" w:rsidP="00B25BBE">
            <w:pPr>
              <w:rPr>
                <w:rFonts w:asciiTheme="minorHAnsi" w:hAnsiTheme="minorHAnsi" w:cstheme="minorHAnsi"/>
              </w:rPr>
            </w:pPr>
          </w:p>
        </w:tc>
        <w:tc>
          <w:tcPr>
            <w:tcW w:w="1701" w:type="dxa"/>
          </w:tcPr>
          <w:p w14:paraId="0455EEB3" w14:textId="77777777" w:rsidR="00FD397F" w:rsidRPr="00242E6F" w:rsidRDefault="00FD397F" w:rsidP="00B25BBE">
            <w:pPr>
              <w:rPr>
                <w:rFonts w:asciiTheme="minorHAnsi" w:hAnsiTheme="minorHAnsi" w:cstheme="minorHAnsi"/>
              </w:rPr>
            </w:pPr>
          </w:p>
        </w:tc>
        <w:tc>
          <w:tcPr>
            <w:tcW w:w="1417" w:type="dxa"/>
          </w:tcPr>
          <w:p w14:paraId="6FB2F96E" w14:textId="77777777" w:rsidR="00FD397F" w:rsidRPr="00242E6F" w:rsidRDefault="00FD397F" w:rsidP="00B25BBE">
            <w:pPr>
              <w:rPr>
                <w:rFonts w:asciiTheme="minorHAnsi" w:hAnsiTheme="minorHAnsi" w:cstheme="minorHAnsi"/>
              </w:rPr>
            </w:pPr>
          </w:p>
        </w:tc>
        <w:tc>
          <w:tcPr>
            <w:tcW w:w="1666" w:type="dxa"/>
          </w:tcPr>
          <w:p w14:paraId="4017D7D6" w14:textId="77777777" w:rsidR="00FD397F" w:rsidRPr="00242E6F" w:rsidRDefault="00FD397F" w:rsidP="00B25BBE">
            <w:pPr>
              <w:rPr>
                <w:rFonts w:asciiTheme="minorHAnsi" w:hAnsiTheme="minorHAnsi" w:cstheme="minorHAnsi"/>
              </w:rPr>
            </w:pPr>
          </w:p>
        </w:tc>
      </w:tr>
      <w:tr w:rsidR="00E2780B" w:rsidRPr="00242E6F" w14:paraId="31D3BA03" w14:textId="77777777" w:rsidTr="00B25BBE">
        <w:tc>
          <w:tcPr>
            <w:tcW w:w="2518" w:type="dxa"/>
          </w:tcPr>
          <w:p w14:paraId="3EEA5C7B" w14:textId="2F03E6F8" w:rsidR="00E2780B" w:rsidRDefault="00E2780B" w:rsidP="00B25BBE">
            <w:pPr>
              <w:rPr>
                <w:rFonts w:asciiTheme="minorHAnsi" w:hAnsiTheme="minorHAnsi" w:cstheme="minorHAnsi"/>
              </w:rPr>
            </w:pPr>
            <w:r>
              <w:rPr>
                <w:rFonts w:asciiTheme="minorHAnsi" w:hAnsiTheme="minorHAnsi" w:cstheme="minorHAnsi"/>
              </w:rPr>
              <w:t>Commandes Linux</w:t>
            </w:r>
          </w:p>
        </w:tc>
        <w:tc>
          <w:tcPr>
            <w:tcW w:w="2552" w:type="dxa"/>
          </w:tcPr>
          <w:p w14:paraId="3FEAA922" w14:textId="77777777" w:rsidR="00E2780B" w:rsidRPr="00242E6F" w:rsidRDefault="00E2780B" w:rsidP="00B25BBE">
            <w:pPr>
              <w:rPr>
                <w:rFonts w:asciiTheme="minorHAnsi" w:hAnsiTheme="minorHAnsi" w:cstheme="minorHAnsi"/>
              </w:rPr>
            </w:pPr>
          </w:p>
        </w:tc>
        <w:tc>
          <w:tcPr>
            <w:tcW w:w="1701" w:type="dxa"/>
          </w:tcPr>
          <w:p w14:paraId="28675E03" w14:textId="77777777" w:rsidR="00E2780B" w:rsidRPr="00242E6F" w:rsidRDefault="00E2780B" w:rsidP="00B25BBE">
            <w:pPr>
              <w:rPr>
                <w:rFonts w:asciiTheme="minorHAnsi" w:hAnsiTheme="minorHAnsi" w:cstheme="minorHAnsi"/>
              </w:rPr>
            </w:pPr>
          </w:p>
        </w:tc>
        <w:tc>
          <w:tcPr>
            <w:tcW w:w="1417" w:type="dxa"/>
          </w:tcPr>
          <w:p w14:paraId="208E58B5" w14:textId="77777777" w:rsidR="00E2780B" w:rsidRPr="00242E6F" w:rsidRDefault="00E2780B" w:rsidP="00B25BBE">
            <w:pPr>
              <w:rPr>
                <w:rFonts w:asciiTheme="minorHAnsi" w:hAnsiTheme="minorHAnsi" w:cstheme="minorHAnsi"/>
              </w:rPr>
            </w:pPr>
          </w:p>
        </w:tc>
        <w:tc>
          <w:tcPr>
            <w:tcW w:w="1666" w:type="dxa"/>
          </w:tcPr>
          <w:p w14:paraId="0FEDD366" w14:textId="77777777" w:rsidR="00E2780B" w:rsidRPr="00242E6F" w:rsidRDefault="00E2780B" w:rsidP="00B25BBE">
            <w:pPr>
              <w:rPr>
                <w:rFonts w:asciiTheme="minorHAnsi" w:hAnsiTheme="minorHAnsi" w:cstheme="minorHAnsi"/>
              </w:rPr>
            </w:pPr>
          </w:p>
        </w:tc>
      </w:tr>
    </w:tbl>
    <w:p w14:paraId="1DE2BBD8" w14:textId="77777777" w:rsidR="00AE285F" w:rsidRPr="00242E6F" w:rsidRDefault="00AE285F" w:rsidP="00AE285F">
      <w:pPr>
        <w:rPr>
          <w:rFonts w:asciiTheme="minorHAnsi" w:hAnsiTheme="minorHAnsi" w:cstheme="minorHAnsi"/>
        </w:rPr>
      </w:pPr>
    </w:p>
    <w:p w14:paraId="1E4D0C7C" w14:textId="77777777" w:rsidR="00AE285F" w:rsidRPr="00242E6F" w:rsidRDefault="00AE285F" w:rsidP="00AE285F">
      <w:pPr>
        <w:rPr>
          <w:rFonts w:asciiTheme="minorHAnsi" w:hAnsiTheme="minorHAnsi" w:cstheme="minorHAnsi"/>
        </w:rPr>
      </w:pPr>
    </w:p>
    <w:p w14:paraId="0CE4C1AC" w14:textId="5D3DEDB9" w:rsidR="00AE285F" w:rsidRPr="00242E6F" w:rsidRDefault="009603A2" w:rsidP="00AE285F">
      <w:pPr>
        <w:jc w:val="both"/>
        <w:rPr>
          <w:rFonts w:asciiTheme="minorHAnsi" w:hAnsiTheme="minorHAnsi" w:cstheme="minorHAnsi"/>
        </w:rPr>
      </w:pPr>
      <w:r w:rsidRPr="00242E6F">
        <w:rPr>
          <w:rFonts w:asciiTheme="minorHAnsi" w:hAnsiTheme="minorHAnsi" w:cstheme="minorHAnsi"/>
        </w:rPr>
        <w:t>III.3. CONTENUS</w:t>
      </w:r>
      <w:r w:rsidR="00A7573A" w:rsidRPr="00242E6F">
        <w:rPr>
          <w:rFonts w:asciiTheme="minorHAnsi" w:hAnsiTheme="minorHAnsi" w:cstheme="minorHAnsi"/>
        </w:rPr>
        <w:t xml:space="preserve"> INTR</w:t>
      </w:r>
      <w:r w:rsidR="00C22632" w:rsidRPr="00242E6F">
        <w:rPr>
          <w:rFonts w:asciiTheme="minorHAnsi" w:hAnsiTheme="minorHAnsi" w:cstheme="minorHAnsi"/>
        </w:rPr>
        <w:t>É</w:t>
      </w:r>
      <w:r w:rsidR="00A7573A" w:rsidRPr="00242E6F">
        <w:rPr>
          <w:rFonts w:asciiTheme="minorHAnsi" w:hAnsiTheme="minorHAnsi" w:cstheme="minorHAnsi"/>
        </w:rPr>
        <w:t>GR</w:t>
      </w:r>
      <w:r w:rsidR="00C22632" w:rsidRPr="00242E6F">
        <w:rPr>
          <w:rFonts w:asciiTheme="minorHAnsi" w:hAnsiTheme="minorHAnsi" w:cstheme="minorHAnsi"/>
        </w:rPr>
        <w:t>É</w:t>
      </w:r>
      <w:r w:rsidR="00A7573A" w:rsidRPr="00242E6F">
        <w:rPr>
          <w:rFonts w:asciiTheme="minorHAnsi" w:hAnsiTheme="minorHAnsi" w:cstheme="minorHAnsi"/>
        </w:rPr>
        <w:t>S AU CODE SOURCE</w:t>
      </w:r>
      <w:r w:rsidRPr="00242E6F">
        <w:rPr>
          <w:rFonts w:asciiTheme="minorHAnsi" w:hAnsiTheme="minorHAnsi" w:cstheme="minorHAnsi"/>
        </w:rPr>
        <w:t xml:space="preserve"> CR</w:t>
      </w:r>
      <w:r w:rsidR="00C22632" w:rsidRPr="00242E6F">
        <w:rPr>
          <w:rFonts w:asciiTheme="minorHAnsi" w:hAnsiTheme="minorHAnsi" w:cstheme="minorHAnsi"/>
        </w:rPr>
        <w:t>ÉÉ</w:t>
      </w:r>
      <w:r w:rsidRPr="00242E6F">
        <w:rPr>
          <w:rFonts w:asciiTheme="minorHAnsi" w:hAnsiTheme="minorHAnsi" w:cstheme="minorHAnsi"/>
        </w:rPr>
        <w:t>S PAR DES TIERS</w:t>
      </w:r>
      <w:r w:rsidR="00AE285F" w:rsidRPr="00242E6F">
        <w:rPr>
          <w:rFonts w:asciiTheme="minorHAnsi" w:hAnsiTheme="minorHAnsi" w:cstheme="minorHAnsi"/>
          <w:vertAlign w:val="superscript"/>
        </w:rPr>
        <w:footnoteReference w:id="7"/>
      </w:r>
    </w:p>
    <w:p w14:paraId="7C0761E5" w14:textId="77777777" w:rsidR="009603A2" w:rsidRPr="00242E6F" w:rsidRDefault="009603A2" w:rsidP="00AE285F">
      <w:pPr>
        <w:jc w:val="both"/>
        <w:rPr>
          <w:rFonts w:asciiTheme="minorHAnsi" w:hAnsiTheme="minorHAnsi" w:cstheme="minorHAnsi"/>
          <w:i/>
        </w:rPr>
      </w:pPr>
    </w:p>
    <w:tbl>
      <w:tblPr>
        <w:tblStyle w:val="a4"/>
        <w:tblW w:w="0" w:type="auto"/>
        <w:tblLook w:val="04A0" w:firstRow="1" w:lastRow="0" w:firstColumn="1" w:lastColumn="0" w:noHBand="0" w:noVBand="1"/>
      </w:tblPr>
      <w:tblGrid>
        <w:gridCol w:w="2462"/>
        <w:gridCol w:w="2492"/>
        <w:gridCol w:w="1656"/>
        <w:gridCol w:w="1387"/>
        <w:gridCol w:w="1631"/>
      </w:tblGrid>
      <w:tr w:rsidR="00AE285F" w:rsidRPr="00242E6F" w14:paraId="7BF9F569" w14:textId="77777777" w:rsidTr="00BB5794">
        <w:tc>
          <w:tcPr>
            <w:tcW w:w="2518" w:type="dxa"/>
          </w:tcPr>
          <w:p w14:paraId="3EE6A80B"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Nom</w:t>
            </w:r>
          </w:p>
        </w:tc>
        <w:tc>
          <w:tcPr>
            <w:tcW w:w="2560" w:type="dxa"/>
          </w:tcPr>
          <w:p w14:paraId="31C98F8E" w14:textId="03BB1F14" w:rsidR="00AE285F" w:rsidRPr="00242E6F" w:rsidRDefault="00AE285F" w:rsidP="00B25BBE">
            <w:pPr>
              <w:jc w:val="center"/>
              <w:rPr>
                <w:rFonts w:asciiTheme="minorHAnsi" w:hAnsiTheme="minorHAnsi" w:cstheme="minorHAnsi"/>
              </w:rPr>
            </w:pPr>
            <w:r w:rsidRPr="00242E6F">
              <w:rPr>
                <w:rFonts w:asciiTheme="minorHAnsi" w:hAnsiTheme="minorHAnsi" w:cstheme="minorHAnsi"/>
              </w:rPr>
              <w:t xml:space="preserve">Fonction </w:t>
            </w:r>
            <w:r w:rsidR="00313805" w:rsidRPr="00242E6F">
              <w:rPr>
                <w:rFonts w:asciiTheme="minorHAnsi" w:hAnsiTheme="minorHAnsi" w:cstheme="minorHAnsi"/>
              </w:rPr>
              <w:t>et nature de l’interaction</w:t>
            </w:r>
            <w:r w:rsidR="00313805" w:rsidRPr="00242E6F" w:rsidDel="002236D7">
              <w:rPr>
                <w:rFonts w:asciiTheme="minorHAnsi" w:hAnsiTheme="minorHAnsi" w:cstheme="minorHAnsi"/>
              </w:rPr>
              <w:t xml:space="preserve"> </w:t>
            </w:r>
          </w:p>
        </w:tc>
        <w:tc>
          <w:tcPr>
            <w:tcW w:w="1693" w:type="dxa"/>
          </w:tcPr>
          <w:p w14:paraId="1C950119" w14:textId="4ED1DE24" w:rsidR="00AE285F" w:rsidRPr="00242E6F" w:rsidRDefault="00AE285F" w:rsidP="00B25BBE">
            <w:pPr>
              <w:jc w:val="center"/>
              <w:rPr>
                <w:rFonts w:asciiTheme="minorHAnsi" w:hAnsiTheme="minorHAnsi" w:cstheme="minorHAnsi"/>
                <w:b/>
                <w:bCs/>
              </w:rPr>
            </w:pPr>
            <w:r w:rsidRPr="00242E6F">
              <w:rPr>
                <w:rFonts w:asciiTheme="minorHAnsi" w:hAnsiTheme="minorHAnsi" w:cstheme="minorHAnsi"/>
                <w:b/>
                <w:bCs/>
              </w:rPr>
              <w:t>Licence</w:t>
            </w:r>
            <w:r w:rsidR="00313805" w:rsidRPr="00242E6F">
              <w:rPr>
                <w:rFonts w:asciiTheme="minorHAnsi" w:hAnsiTheme="minorHAnsi" w:cstheme="minorHAnsi"/>
                <w:b/>
                <w:bCs/>
              </w:rPr>
              <w:t>*</w:t>
            </w:r>
          </w:p>
        </w:tc>
        <w:tc>
          <w:tcPr>
            <w:tcW w:w="1414" w:type="dxa"/>
          </w:tcPr>
          <w:p w14:paraId="1B57CCA3" w14:textId="77777777" w:rsidR="00AE285F" w:rsidRPr="00242E6F" w:rsidRDefault="00AE285F" w:rsidP="00B25BBE">
            <w:pPr>
              <w:jc w:val="center"/>
              <w:rPr>
                <w:rFonts w:asciiTheme="minorHAnsi" w:hAnsiTheme="minorHAnsi" w:cstheme="minorHAnsi"/>
              </w:rPr>
            </w:pPr>
            <w:r w:rsidRPr="00242E6F">
              <w:rPr>
                <w:rFonts w:asciiTheme="minorHAnsi" w:hAnsiTheme="minorHAnsi" w:cstheme="minorHAnsi"/>
              </w:rPr>
              <w:t>Version</w:t>
            </w:r>
          </w:p>
        </w:tc>
        <w:tc>
          <w:tcPr>
            <w:tcW w:w="1669" w:type="dxa"/>
          </w:tcPr>
          <w:p w14:paraId="125257AB" w14:textId="3D2EBDDA" w:rsidR="00AE285F" w:rsidRPr="00242E6F" w:rsidRDefault="00313805" w:rsidP="00B25BBE">
            <w:pPr>
              <w:jc w:val="center"/>
              <w:rPr>
                <w:rFonts w:asciiTheme="minorHAnsi" w:hAnsiTheme="minorHAnsi" w:cstheme="minorHAnsi"/>
              </w:rPr>
            </w:pPr>
            <w:r w:rsidRPr="00242E6F">
              <w:rPr>
                <w:rFonts w:asciiTheme="minorHAnsi" w:hAnsiTheme="minorHAnsi" w:cstheme="minorHAnsi"/>
              </w:rPr>
              <w:t>Langage</w:t>
            </w:r>
          </w:p>
        </w:tc>
      </w:tr>
      <w:tr w:rsidR="00AE285F" w:rsidRPr="00242E6F" w14:paraId="0195CA9E" w14:textId="77777777" w:rsidTr="00BB5794">
        <w:tc>
          <w:tcPr>
            <w:tcW w:w="2518" w:type="dxa"/>
          </w:tcPr>
          <w:p w14:paraId="3F48C97C" w14:textId="7524EA52" w:rsidR="00AE285F" w:rsidRPr="00242E6F" w:rsidRDefault="00E2780B" w:rsidP="00B25BBE">
            <w:pPr>
              <w:rPr>
                <w:rFonts w:asciiTheme="minorHAnsi" w:hAnsiTheme="minorHAnsi" w:cstheme="minorHAnsi"/>
              </w:rPr>
            </w:pPr>
            <w:r>
              <w:rPr>
                <w:rFonts w:asciiTheme="minorHAnsi" w:hAnsiTheme="minorHAnsi" w:cstheme="minorHAnsi"/>
              </w:rPr>
              <w:t>ESP-IDF</w:t>
            </w:r>
          </w:p>
        </w:tc>
        <w:tc>
          <w:tcPr>
            <w:tcW w:w="2560" w:type="dxa"/>
          </w:tcPr>
          <w:p w14:paraId="66667C20" w14:textId="77777777" w:rsidR="00AE285F" w:rsidRPr="00242E6F" w:rsidRDefault="00AE285F" w:rsidP="00B25BBE">
            <w:pPr>
              <w:rPr>
                <w:rFonts w:asciiTheme="minorHAnsi" w:hAnsiTheme="minorHAnsi" w:cstheme="minorHAnsi"/>
              </w:rPr>
            </w:pPr>
          </w:p>
        </w:tc>
        <w:tc>
          <w:tcPr>
            <w:tcW w:w="1693" w:type="dxa"/>
          </w:tcPr>
          <w:p w14:paraId="04B4CEEA" w14:textId="77777777" w:rsidR="00AE285F" w:rsidRPr="00242E6F" w:rsidRDefault="00AE285F" w:rsidP="00B25BBE">
            <w:pPr>
              <w:rPr>
                <w:rFonts w:asciiTheme="minorHAnsi" w:hAnsiTheme="minorHAnsi" w:cstheme="minorHAnsi"/>
              </w:rPr>
            </w:pPr>
          </w:p>
        </w:tc>
        <w:tc>
          <w:tcPr>
            <w:tcW w:w="1414" w:type="dxa"/>
          </w:tcPr>
          <w:p w14:paraId="2772A114" w14:textId="77777777" w:rsidR="00AE285F" w:rsidRPr="00242E6F" w:rsidRDefault="00AE285F" w:rsidP="00B25BBE">
            <w:pPr>
              <w:rPr>
                <w:rFonts w:asciiTheme="minorHAnsi" w:hAnsiTheme="minorHAnsi" w:cstheme="minorHAnsi"/>
              </w:rPr>
            </w:pPr>
          </w:p>
        </w:tc>
        <w:tc>
          <w:tcPr>
            <w:tcW w:w="1669" w:type="dxa"/>
          </w:tcPr>
          <w:p w14:paraId="739A4D56" w14:textId="77777777" w:rsidR="00AE285F" w:rsidRPr="00242E6F" w:rsidRDefault="00AE285F" w:rsidP="00B25BBE">
            <w:pPr>
              <w:rPr>
                <w:rFonts w:asciiTheme="minorHAnsi" w:hAnsiTheme="minorHAnsi" w:cstheme="minorHAnsi"/>
              </w:rPr>
            </w:pPr>
          </w:p>
        </w:tc>
      </w:tr>
      <w:tr w:rsidR="00AE285F" w:rsidRPr="00242E6F" w14:paraId="4983BC8C" w14:textId="77777777" w:rsidTr="00BB5794">
        <w:tc>
          <w:tcPr>
            <w:tcW w:w="2518" w:type="dxa"/>
          </w:tcPr>
          <w:p w14:paraId="6A8AB1F0" w14:textId="673EC459" w:rsidR="00AE285F" w:rsidRPr="00242E6F" w:rsidRDefault="00E2780B" w:rsidP="00B25BBE">
            <w:pPr>
              <w:rPr>
                <w:rFonts w:asciiTheme="minorHAnsi" w:hAnsiTheme="minorHAnsi" w:cstheme="minorHAnsi"/>
              </w:rPr>
            </w:pPr>
            <w:r>
              <w:rPr>
                <w:rFonts w:asciiTheme="minorHAnsi" w:hAnsiTheme="minorHAnsi" w:cstheme="minorHAnsi"/>
              </w:rPr>
              <w:t>JavaSE</w:t>
            </w:r>
          </w:p>
        </w:tc>
        <w:tc>
          <w:tcPr>
            <w:tcW w:w="2560" w:type="dxa"/>
          </w:tcPr>
          <w:p w14:paraId="65D93A46" w14:textId="77777777" w:rsidR="00AE285F" w:rsidRPr="00242E6F" w:rsidRDefault="00AE285F" w:rsidP="00B25BBE">
            <w:pPr>
              <w:rPr>
                <w:rFonts w:asciiTheme="minorHAnsi" w:hAnsiTheme="minorHAnsi" w:cstheme="minorHAnsi"/>
              </w:rPr>
            </w:pPr>
          </w:p>
        </w:tc>
        <w:tc>
          <w:tcPr>
            <w:tcW w:w="1693" w:type="dxa"/>
          </w:tcPr>
          <w:p w14:paraId="599D7EEC" w14:textId="77777777" w:rsidR="00AE285F" w:rsidRPr="00242E6F" w:rsidRDefault="00AE285F" w:rsidP="00B25BBE">
            <w:pPr>
              <w:rPr>
                <w:rFonts w:asciiTheme="minorHAnsi" w:hAnsiTheme="minorHAnsi" w:cstheme="minorHAnsi"/>
              </w:rPr>
            </w:pPr>
          </w:p>
        </w:tc>
        <w:tc>
          <w:tcPr>
            <w:tcW w:w="1414" w:type="dxa"/>
          </w:tcPr>
          <w:p w14:paraId="0A1B085E" w14:textId="77777777" w:rsidR="00AE285F" w:rsidRPr="00242E6F" w:rsidRDefault="00AE285F" w:rsidP="00B25BBE">
            <w:pPr>
              <w:rPr>
                <w:rFonts w:asciiTheme="minorHAnsi" w:hAnsiTheme="minorHAnsi" w:cstheme="minorHAnsi"/>
              </w:rPr>
            </w:pPr>
          </w:p>
        </w:tc>
        <w:tc>
          <w:tcPr>
            <w:tcW w:w="1669" w:type="dxa"/>
          </w:tcPr>
          <w:p w14:paraId="4A1CAF73" w14:textId="77777777" w:rsidR="00AE285F" w:rsidRPr="00242E6F" w:rsidRDefault="00AE285F" w:rsidP="00B25BBE">
            <w:pPr>
              <w:rPr>
                <w:rFonts w:asciiTheme="minorHAnsi" w:hAnsiTheme="minorHAnsi" w:cstheme="minorHAnsi"/>
              </w:rPr>
            </w:pPr>
          </w:p>
        </w:tc>
      </w:tr>
      <w:tr w:rsidR="00AE285F" w:rsidRPr="00242E6F" w14:paraId="385768A2" w14:textId="77777777" w:rsidTr="00BB5794">
        <w:tc>
          <w:tcPr>
            <w:tcW w:w="2518" w:type="dxa"/>
          </w:tcPr>
          <w:p w14:paraId="5DE524AB" w14:textId="4F65E56F" w:rsidR="00AE285F" w:rsidRPr="00242E6F" w:rsidRDefault="00E2780B" w:rsidP="00B25BBE">
            <w:pPr>
              <w:rPr>
                <w:rFonts w:asciiTheme="minorHAnsi" w:hAnsiTheme="minorHAnsi" w:cstheme="minorHAnsi"/>
              </w:rPr>
            </w:pPr>
            <w:r>
              <w:rPr>
                <w:rFonts w:asciiTheme="minorHAnsi" w:hAnsiTheme="minorHAnsi" w:cstheme="minorHAnsi"/>
              </w:rPr>
              <w:lastRenderedPageBreak/>
              <w:t>Bibliothèques Python</w:t>
            </w:r>
          </w:p>
        </w:tc>
        <w:tc>
          <w:tcPr>
            <w:tcW w:w="2560" w:type="dxa"/>
          </w:tcPr>
          <w:p w14:paraId="3ABC9DD8" w14:textId="77777777" w:rsidR="00AE285F" w:rsidRPr="00242E6F" w:rsidRDefault="00AE285F" w:rsidP="00B25BBE">
            <w:pPr>
              <w:rPr>
                <w:rFonts w:asciiTheme="minorHAnsi" w:hAnsiTheme="minorHAnsi" w:cstheme="minorHAnsi"/>
              </w:rPr>
            </w:pPr>
          </w:p>
        </w:tc>
        <w:tc>
          <w:tcPr>
            <w:tcW w:w="1693" w:type="dxa"/>
          </w:tcPr>
          <w:p w14:paraId="71004C9F" w14:textId="77777777" w:rsidR="00AE285F" w:rsidRPr="00242E6F" w:rsidRDefault="00AE285F" w:rsidP="00B25BBE">
            <w:pPr>
              <w:rPr>
                <w:rFonts w:asciiTheme="minorHAnsi" w:hAnsiTheme="minorHAnsi" w:cstheme="minorHAnsi"/>
              </w:rPr>
            </w:pPr>
          </w:p>
        </w:tc>
        <w:tc>
          <w:tcPr>
            <w:tcW w:w="1414" w:type="dxa"/>
          </w:tcPr>
          <w:p w14:paraId="338851D8" w14:textId="77777777" w:rsidR="00AE285F" w:rsidRPr="00242E6F" w:rsidRDefault="00AE285F" w:rsidP="00B25BBE">
            <w:pPr>
              <w:rPr>
                <w:rFonts w:asciiTheme="minorHAnsi" w:hAnsiTheme="minorHAnsi" w:cstheme="minorHAnsi"/>
              </w:rPr>
            </w:pPr>
          </w:p>
        </w:tc>
        <w:tc>
          <w:tcPr>
            <w:tcW w:w="1669" w:type="dxa"/>
          </w:tcPr>
          <w:p w14:paraId="0FB89C78" w14:textId="77777777" w:rsidR="00AE285F" w:rsidRPr="00242E6F" w:rsidRDefault="00AE285F" w:rsidP="00B25BBE">
            <w:pPr>
              <w:rPr>
                <w:rFonts w:asciiTheme="minorHAnsi" w:hAnsiTheme="minorHAnsi" w:cstheme="minorHAnsi"/>
              </w:rPr>
            </w:pPr>
          </w:p>
        </w:tc>
      </w:tr>
    </w:tbl>
    <w:p w14:paraId="6BD2C7A6" w14:textId="4505E42D" w:rsidR="00AE285F" w:rsidRPr="00242E6F" w:rsidRDefault="00AE285F" w:rsidP="00AE285F">
      <w:pPr>
        <w:pStyle w:val="Default"/>
        <w:rPr>
          <w:rFonts w:asciiTheme="minorHAnsi" w:hAnsiTheme="minorHAnsi" w:cstheme="minorHAnsi"/>
          <w:color w:val="auto"/>
        </w:rPr>
      </w:pPr>
    </w:p>
    <w:p w14:paraId="0E0F75B5" w14:textId="55E7E8FB" w:rsidR="00ED0045" w:rsidRPr="00242E6F" w:rsidRDefault="00ED0045" w:rsidP="00AE285F">
      <w:pPr>
        <w:pStyle w:val="Default"/>
        <w:rPr>
          <w:rFonts w:asciiTheme="minorHAnsi" w:hAnsiTheme="minorHAnsi" w:cstheme="minorHAnsi"/>
          <w:color w:val="000000" w:themeColor="text1"/>
        </w:rPr>
      </w:pPr>
    </w:p>
    <w:p w14:paraId="0860DF89" w14:textId="12847BF9" w:rsidR="00891FF7" w:rsidRPr="00242E6F" w:rsidRDefault="00891FF7">
      <w:pPr>
        <w:rPr>
          <w:rFonts w:asciiTheme="minorHAnsi" w:hAnsiTheme="minorHAnsi" w:cstheme="minorHAnsi"/>
          <w:color w:val="000000" w:themeColor="text1"/>
          <w:sz w:val="20"/>
          <w:szCs w:val="20"/>
        </w:rPr>
      </w:pPr>
      <w:r w:rsidRPr="00242E6F">
        <w:rPr>
          <w:rFonts w:asciiTheme="minorHAnsi" w:hAnsiTheme="minorHAnsi" w:cstheme="minorHAnsi"/>
          <w:color w:val="000000" w:themeColor="text1"/>
        </w:rPr>
        <w:br w:type="page"/>
      </w:r>
    </w:p>
    <w:p w14:paraId="7F94C403" w14:textId="77777777" w:rsidR="00891FF7" w:rsidRPr="00242E6F" w:rsidRDefault="00891FF7">
      <w:pPr>
        <w:pStyle w:val="Default"/>
        <w:jc w:val="both"/>
        <w:rPr>
          <w:rFonts w:asciiTheme="minorHAnsi" w:hAnsiTheme="minorHAnsi" w:cstheme="minorHAnsi"/>
          <w:color w:val="000000" w:themeColor="text1"/>
        </w:rPr>
      </w:pPr>
    </w:p>
    <w:p w14:paraId="4B02FEB7" w14:textId="495D605B" w:rsidR="00973B77" w:rsidRPr="00242E6F" w:rsidRDefault="00973B77" w:rsidP="00891FF7">
      <w:pPr>
        <w:pStyle w:val="Default"/>
        <w:jc w:val="both"/>
        <w:rPr>
          <w:rFonts w:asciiTheme="minorHAnsi" w:hAnsiTheme="minorHAnsi" w:cstheme="minorHAnsi"/>
          <w:color w:val="000000" w:themeColor="text1"/>
        </w:rPr>
      </w:pPr>
      <w:bookmarkStart w:id="5" w:name="_Hlk124347757"/>
      <w:r w:rsidRPr="00242E6F">
        <w:rPr>
          <w:rFonts w:asciiTheme="minorHAnsi" w:hAnsiTheme="minorHAnsi" w:cstheme="minorHAnsi"/>
          <w:color w:val="000000" w:themeColor="text1"/>
        </w:rPr>
        <w:t>Pour information, les outils suivants permettent d’identifier automatiquement les licences open-sources utilisées (analyse des entêtes des composants logiciels) :</w:t>
      </w:r>
    </w:p>
    <w:p w14:paraId="4CF29636" w14:textId="77777777" w:rsidR="00973B77" w:rsidRPr="00242E6F" w:rsidRDefault="00973B77" w:rsidP="00891FF7">
      <w:pPr>
        <w:pStyle w:val="a5"/>
        <w:numPr>
          <w:ilvl w:val="0"/>
          <w:numId w:val="18"/>
        </w:numPr>
        <w:autoSpaceDE w:val="0"/>
        <w:autoSpaceDN w:val="0"/>
        <w:adjustRightInd w:val="0"/>
        <w:jc w:val="both"/>
        <w:rPr>
          <w:rFonts w:asciiTheme="minorHAnsi" w:hAnsiTheme="minorHAnsi" w:cstheme="minorHAnsi"/>
          <w:color w:val="000000" w:themeColor="text1"/>
          <w:lang w:val="it-IT"/>
        </w:rPr>
      </w:pPr>
      <w:r w:rsidRPr="00242E6F">
        <w:rPr>
          <w:rFonts w:asciiTheme="minorHAnsi" w:hAnsiTheme="minorHAnsi" w:cstheme="minorHAnsi"/>
          <w:color w:val="000000" w:themeColor="text1"/>
          <w:lang w:val="it-IT"/>
        </w:rPr>
        <w:t>Fossology (</w:t>
      </w:r>
      <w:hyperlink r:id="rId17" w:history="1">
        <w:r w:rsidRPr="00242E6F">
          <w:rPr>
            <w:rFonts w:asciiTheme="minorHAnsi" w:hAnsiTheme="minorHAnsi" w:cstheme="minorHAnsi"/>
            <w:color w:val="000000" w:themeColor="text1"/>
            <w:lang w:val="it-IT"/>
          </w:rPr>
          <w:t>https://www.fossology.org/</w:t>
        </w:r>
      </w:hyperlink>
      <w:r w:rsidRPr="00242E6F">
        <w:rPr>
          <w:rFonts w:asciiTheme="minorHAnsi" w:hAnsiTheme="minorHAnsi" w:cstheme="minorHAnsi"/>
          <w:color w:val="000000" w:themeColor="text1"/>
          <w:lang w:val="it-IT"/>
        </w:rPr>
        <w:t>)</w:t>
      </w:r>
    </w:p>
    <w:p w14:paraId="3ED573A9" w14:textId="29D6FBED" w:rsidR="00973B77" w:rsidRPr="00242E6F" w:rsidRDefault="00973B77" w:rsidP="00891FF7">
      <w:pPr>
        <w:pStyle w:val="Default"/>
        <w:numPr>
          <w:ilvl w:val="0"/>
          <w:numId w:val="18"/>
        </w:numPr>
        <w:jc w:val="both"/>
        <w:rPr>
          <w:rFonts w:asciiTheme="minorHAnsi" w:hAnsiTheme="minorHAnsi" w:cstheme="minorHAnsi"/>
          <w:color w:val="000000" w:themeColor="text1"/>
        </w:rPr>
      </w:pPr>
      <w:r w:rsidRPr="00242E6F">
        <w:rPr>
          <w:rFonts w:asciiTheme="minorHAnsi" w:hAnsiTheme="minorHAnsi" w:cstheme="minorHAnsi"/>
          <w:color w:val="000000" w:themeColor="text1"/>
        </w:rPr>
        <w:t>Scan Code (</w:t>
      </w:r>
      <w:hyperlink r:id="rId18" w:history="1">
        <w:r w:rsidRPr="00242E6F">
          <w:rPr>
            <w:rFonts w:asciiTheme="minorHAnsi" w:hAnsiTheme="minorHAnsi" w:cstheme="minorHAnsi"/>
            <w:color w:val="000000" w:themeColor="text1"/>
          </w:rPr>
          <w:t>https://github.com/nexB/scancode-toolkit</w:t>
        </w:r>
      </w:hyperlink>
      <w:r w:rsidRPr="00242E6F">
        <w:rPr>
          <w:rFonts w:asciiTheme="minorHAnsi" w:hAnsiTheme="minorHAnsi" w:cstheme="minorHAnsi"/>
          <w:color w:val="000000" w:themeColor="text1"/>
        </w:rPr>
        <w:t>)</w:t>
      </w:r>
    </w:p>
    <w:p w14:paraId="57BF8BF9" w14:textId="77777777" w:rsidR="00973B77" w:rsidRPr="00242E6F" w:rsidRDefault="00973B77" w:rsidP="00973B77">
      <w:pPr>
        <w:pStyle w:val="Default"/>
        <w:rPr>
          <w:rFonts w:asciiTheme="minorHAnsi" w:hAnsiTheme="minorHAnsi" w:cstheme="minorHAnsi"/>
          <w:color w:val="000000" w:themeColor="text1"/>
        </w:rPr>
      </w:pPr>
    </w:p>
    <w:p w14:paraId="046278D3" w14:textId="77777777" w:rsidR="00ED0045" w:rsidRPr="00242E6F" w:rsidRDefault="00ED0045" w:rsidP="00ED0045">
      <w:pPr>
        <w:pStyle w:val="Default"/>
        <w:rPr>
          <w:rFonts w:asciiTheme="minorHAnsi" w:hAnsiTheme="minorHAnsi" w:cstheme="minorHAnsi"/>
          <w:color w:val="000000" w:themeColor="text1"/>
        </w:rPr>
      </w:pPr>
      <w:bookmarkStart w:id="6" w:name="_Hlk124324175"/>
    </w:p>
    <w:p w14:paraId="50CB1914" w14:textId="74F46D6B" w:rsidR="00387A4F" w:rsidRPr="00242E6F" w:rsidRDefault="00387A4F" w:rsidP="00387A4F">
      <w:pPr>
        <w:jc w:val="both"/>
        <w:rPr>
          <w:rFonts w:asciiTheme="minorHAnsi" w:hAnsiTheme="minorHAnsi" w:cstheme="minorHAnsi"/>
          <w:color w:val="000000" w:themeColor="text1"/>
        </w:rPr>
      </w:pPr>
      <w:bookmarkStart w:id="7" w:name="_Hlk124346993"/>
      <w:r w:rsidRPr="00242E6F">
        <w:rPr>
          <w:rFonts w:asciiTheme="minorHAnsi" w:hAnsiTheme="minorHAnsi" w:cstheme="minorHAnsi"/>
          <w:color w:val="000000" w:themeColor="text1"/>
        </w:rPr>
        <w:t>Pour information, il nous est important pour la stratégie de la valorisation, d’identifier les catégories de licences permissives ( a priori plus simple pour l’exploitation des droits pour la valorisation), ou au contraire des licences non permissives utilisées dans le projet actuel et qui pourrai</w:t>
      </w:r>
      <w:r w:rsidR="00783685">
        <w:rPr>
          <w:rFonts w:asciiTheme="minorHAnsi" w:hAnsiTheme="minorHAnsi" w:cstheme="minorHAnsi"/>
          <w:color w:val="000000" w:themeColor="text1"/>
        </w:rPr>
        <w:t>en</w:t>
      </w:r>
      <w:r w:rsidRPr="00242E6F">
        <w:rPr>
          <w:rFonts w:asciiTheme="minorHAnsi" w:hAnsiTheme="minorHAnsi" w:cstheme="minorHAnsi"/>
          <w:color w:val="000000" w:themeColor="text1"/>
        </w:rPr>
        <w:t>t être modifié</w:t>
      </w:r>
      <w:r w:rsidR="00783685">
        <w:rPr>
          <w:rFonts w:asciiTheme="minorHAnsi" w:hAnsiTheme="minorHAnsi" w:cstheme="minorHAnsi"/>
          <w:color w:val="000000" w:themeColor="text1"/>
        </w:rPr>
        <w:t>es</w:t>
      </w:r>
      <w:r w:rsidRPr="00242E6F">
        <w:rPr>
          <w:rFonts w:asciiTheme="minorHAnsi" w:hAnsiTheme="minorHAnsi" w:cstheme="minorHAnsi"/>
          <w:color w:val="000000" w:themeColor="text1"/>
        </w:rPr>
        <w:t xml:space="preserve"> dans une version ultérieure plus adaptée à la valorisation :</w:t>
      </w:r>
    </w:p>
    <w:p w14:paraId="1A8DFB85" w14:textId="77777777" w:rsidR="00387A4F" w:rsidRPr="00242E6F" w:rsidRDefault="00387A4F" w:rsidP="00387A4F">
      <w:pPr>
        <w:pStyle w:val="Default"/>
        <w:jc w:val="both"/>
        <w:rPr>
          <w:rFonts w:asciiTheme="minorHAnsi" w:hAnsiTheme="minorHAnsi" w:cstheme="minorHAnsi"/>
          <w:color w:val="000000" w:themeColor="text1"/>
        </w:rPr>
      </w:pPr>
    </w:p>
    <w:p w14:paraId="53F6DC55" w14:textId="77777777"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permissive (non copyleft / « non contaminantes ») : BSD, MIT, APACHE, CeCILL-B</w:t>
      </w:r>
    </w:p>
    <w:p w14:paraId="406F7981" w14:textId="77777777"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 permissive en dérivation et permissive en composition (copyleft faible) : GNU LGPL, EPL, MPL, CeCILL-C</w:t>
      </w:r>
    </w:p>
    <w:p w14:paraId="0F950E6D" w14:textId="0945A9EF" w:rsidR="00387A4F" w:rsidRPr="00242E6F" w:rsidRDefault="00387A4F" w:rsidP="00387A4F">
      <w:pPr>
        <w:pStyle w:val="a5"/>
        <w:numPr>
          <w:ilvl w:val="0"/>
          <w:numId w:val="19"/>
        </w:numPr>
        <w:contextualSpacing w:val="0"/>
        <w:jc w:val="both"/>
        <w:rPr>
          <w:rFonts w:asciiTheme="minorHAnsi" w:hAnsiTheme="minorHAnsi" w:cstheme="minorHAnsi"/>
          <w:color w:val="000000" w:themeColor="text1"/>
        </w:rPr>
      </w:pPr>
      <w:r w:rsidRPr="00242E6F">
        <w:rPr>
          <w:rFonts w:asciiTheme="minorHAnsi" w:hAnsiTheme="minorHAnsi" w:cstheme="minorHAnsi"/>
          <w:color w:val="000000" w:themeColor="text1"/>
        </w:rPr>
        <w:t>Licence non-permissive (copyleft fort / « contaminante ») : GNU, GPL, EUPL, CeCILL, Affero-GPL dans le cas du SaaS</w:t>
      </w:r>
    </w:p>
    <w:p w14:paraId="5094EEB2" w14:textId="77777777" w:rsidR="00891FF7" w:rsidRPr="00242E6F" w:rsidRDefault="00891FF7" w:rsidP="00891FF7">
      <w:pPr>
        <w:pStyle w:val="a5"/>
        <w:contextualSpacing w:val="0"/>
        <w:jc w:val="both"/>
        <w:rPr>
          <w:rFonts w:asciiTheme="minorHAnsi" w:hAnsiTheme="minorHAnsi" w:cstheme="minorHAnsi"/>
          <w:color w:val="000000" w:themeColor="text1"/>
        </w:rPr>
      </w:pPr>
    </w:p>
    <w:bookmarkEnd w:id="6"/>
    <w:bookmarkEnd w:id="7"/>
    <w:p w14:paraId="6BB2C14A" w14:textId="77777777" w:rsidR="007B6095" w:rsidRPr="00242E6F" w:rsidRDefault="007B6095" w:rsidP="008A1976">
      <w:pPr>
        <w:rPr>
          <w:rFonts w:asciiTheme="minorHAnsi" w:hAnsiTheme="minorHAnsi" w:cstheme="minorHAnsi"/>
        </w:rPr>
      </w:pPr>
    </w:p>
    <w:p w14:paraId="2DA328F4" w14:textId="07A858A9" w:rsidR="005E75AC" w:rsidRPr="00242E6F" w:rsidRDefault="005E75AC" w:rsidP="007B6095">
      <w:pPr>
        <w:rPr>
          <w:rFonts w:asciiTheme="minorHAnsi" w:hAnsiTheme="minorHAnsi" w:cstheme="minorHAnsi"/>
        </w:rPr>
      </w:pPr>
      <w:r w:rsidRPr="00242E6F">
        <w:rPr>
          <w:rFonts w:asciiTheme="minorHAnsi" w:hAnsiTheme="minorHAnsi" w:cstheme="minorHAnsi"/>
        </w:rPr>
        <w:t>III.4. TRANSMISSION DE L’ŒUVRE</w:t>
      </w:r>
    </w:p>
    <w:p w14:paraId="0790FC92" w14:textId="77777777" w:rsidR="00E26488" w:rsidRPr="00242E6F" w:rsidRDefault="00E26488" w:rsidP="007B6095">
      <w:pPr>
        <w:rPr>
          <w:rFonts w:asciiTheme="minorHAnsi" w:hAnsiTheme="minorHAnsi" w:cstheme="minorHAnsi"/>
          <w:i/>
        </w:rPr>
      </w:pPr>
    </w:p>
    <w:p w14:paraId="556DAB94" w14:textId="4D773714"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Nous vous remercions de nous envoyer l’œuvre numérique par un service de transfert de fichier du type WeTransfer, ou tout autre moyen (clé usb</w:t>
      </w:r>
      <w:r w:rsidR="00242E6F">
        <w:rPr>
          <w:rFonts w:asciiTheme="minorHAnsi" w:hAnsiTheme="minorHAnsi" w:cstheme="minorHAnsi"/>
          <w:color w:val="000000" w:themeColor="text1"/>
        </w:rPr>
        <w:t>, etc.</w:t>
      </w:r>
      <w:r w:rsidRPr="00242E6F">
        <w:rPr>
          <w:rFonts w:asciiTheme="minorHAnsi" w:hAnsiTheme="minorHAnsi" w:cstheme="minorHAnsi"/>
          <w:color w:val="000000" w:themeColor="text1"/>
        </w:rPr>
        <w:t xml:space="preserve">), avec tout document ou documentation technique permettant de la détailler. </w:t>
      </w:r>
    </w:p>
    <w:p w14:paraId="38B24A32" w14:textId="77777777" w:rsidR="00891FF7" w:rsidRPr="00242E6F" w:rsidRDefault="00891FF7" w:rsidP="00E26488">
      <w:pPr>
        <w:jc w:val="both"/>
        <w:rPr>
          <w:rFonts w:asciiTheme="minorHAnsi" w:hAnsiTheme="minorHAnsi" w:cstheme="minorHAnsi"/>
          <w:color w:val="000000" w:themeColor="text1"/>
        </w:rPr>
      </w:pPr>
    </w:p>
    <w:p w14:paraId="6B5C3A3C" w14:textId="30D3EC8C" w:rsidR="00E26488" w:rsidRPr="00242E6F" w:rsidRDefault="00E26488" w:rsidP="00E26488">
      <w:pPr>
        <w:jc w:val="both"/>
        <w:rPr>
          <w:rFonts w:asciiTheme="minorHAnsi" w:hAnsiTheme="minorHAnsi" w:cstheme="minorHAnsi"/>
          <w:color w:val="000000" w:themeColor="text1"/>
        </w:rPr>
      </w:pPr>
      <w:r w:rsidRPr="00242E6F">
        <w:rPr>
          <w:rFonts w:asciiTheme="minorHAnsi" w:hAnsiTheme="minorHAnsi" w:cstheme="minorHAnsi"/>
          <w:color w:val="000000" w:themeColor="text1"/>
        </w:rPr>
        <w:t>En particulier pour un logiciel, nous transmettre</w:t>
      </w:r>
      <w:r w:rsidR="00242E6F">
        <w:rPr>
          <w:rFonts w:asciiTheme="minorHAnsi" w:hAnsiTheme="minorHAnsi" w:cstheme="minorHAnsi"/>
          <w:color w:val="000000" w:themeColor="text1"/>
        </w:rPr>
        <w:t xml:space="preserve"> </w:t>
      </w:r>
      <w:r w:rsidRPr="00242E6F">
        <w:rPr>
          <w:rFonts w:asciiTheme="minorHAnsi" w:hAnsiTheme="minorHAnsi" w:cstheme="minorHAnsi"/>
          <w:color w:val="000000" w:themeColor="text1"/>
        </w:rPr>
        <w:t>: le code source, le code objet/exécutable, l’organigramme et le matériel de conception préparatoire (l’ensemble des travaux de conception aboutissant au développement du programme à condition qu’il soit assez précis pour aboutir au programme)</w:t>
      </w:r>
    </w:p>
    <w:bookmarkEnd w:id="5"/>
    <w:p w14:paraId="1A7877E0" w14:textId="77777777" w:rsidR="00E26488" w:rsidRPr="00242E6F" w:rsidRDefault="00E26488" w:rsidP="007B6095">
      <w:pPr>
        <w:rPr>
          <w:rFonts w:asciiTheme="minorHAnsi" w:hAnsiTheme="minorHAnsi" w:cstheme="minorHAnsi"/>
          <w:i/>
        </w:rPr>
      </w:pPr>
    </w:p>
    <w:p w14:paraId="24D16131" w14:textId="1AA1B78D" w:rsidR="007B6095" w:rsidRPr="00242E6F" w:rsidRDefault="007B6095" w:rsidP="007B6095">
      <w:pPr>
        <w:rPr>
          <w:rFonts w:asciiTheme="minorHAnsi" w:hAnsiTheme="minorHAnsi" w:cstheme="minorHAnsi"/>
          <w:b/>
          <w:bCs/>
          <w:u w:val="single"/>
        </w:rPr>
      </w:pPr>
      <w:r w:rsidRPr="00242E6F">
        <w:rPr>
          <w:rFonts w:asciiTheme="minorHAnsi" w:hAnsiTheme="minorHAnsi" w:cstheme="minorHAnsi"/>
          <w:b/>
          <w:bCs/>
          <w:u w:val="single"/>
        </w:rPr>
        <w:br w:type="page"/>
      </w:r>
    </w:p>
    <w:p w14:paraId="01DEF0BB" w14:textId="2233F745" w:rsidR="008A1976" w:rsidRPr="00242E6F" w:rsidRDefault="008A1976" w:rsidP="008A19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8A1976" w:rsidRPr="00242E6F" w14:paraId="21F76593" w14:textId="77777777" w:rsidTr="00FD67AA">
        <w:tc>
          <w:tcPr>
            <w:tcW w:w="9277" w:type="dxa"/>
            <w:shd w:val="clear" w:color="auto" w:fill="AFA577"/>
            <w:vAlign w:val="center"/>
          </w:tcPr>
          <w:p w14:paraId="60C5DE8B" w14:textId="5E6991F7" w:rsidR="008A1976" w:rsidRPr="00242E6F" w:rsidRDefault="008A1976" w:rsidP="005C74C7">
            <w:pPr>
              <w:pStyle w:val="1"/>
              <w:rPr>
                <w:color w:val="FFFFFF"/>
              </w:rPr>
            </w:pPr>
            <w:r w:rsidRPr="00242E6F">
              <w:br w:type="page"/>
            </w:r>
            <w:r w:rsidRPr="00242E6F">
              <w:br w:type="page"/>
            </w:r>
            <w:bookmarkStart w:id="8" w:name="_Toc190778063"/>
            <w:r w:rsidRPr="00242E6F">
              <w:t>I</w:t>
            </w:r>
            <w:r w:rsidR="00AE285F" w:rsidRPr="00242E6F">
              <w:t>V</w:t>
            </w:r>
            <w:r w:rsidRPr="00242E6F">
              <w:t xml:space="preserve">. </w:t>
            </w:r>
            <w:r w:rsidR="005F13B4" w:rsidRPr="00242E6F">
              <w:t xml:space="preserve">Communication sur </w:t>
            </w:r>
            <w:r w:rsidR="00E47FD5" w:rsidRPr="00242E6F">
              <w:t>l’</w:t>
            </w:r>
            <w:r w:rsidR="007F71F4" w:rsidRPr="00242E6F">
              <w:t>œuvre</w:t>
            </w:r>
            <w:bookmarkEnd w:id="8"/>
          </w:p>
        </w:tc>
      </w:tr>
    </w:tbl>
    <w:p w14:paraId="2B00722C" w14:textId="77777777" w:rsidR="008A1976" w:rsidRPr="00242E6F" w:rsidRDefault="008A1976" w:rsidP="008A1976">
      <w:pPr>
        <w:pStyle w:val="Default"/>
        <w:rPr>
          <w:rFonts w:asciiTheme="minorHAnsi" w:hAnsiTheme="minorHAnsi" w:cstheme="minorHAnsi"/>
          <w:color w:val="auto"/>
          <w:sz w:val="20"/>
          <w:szCs w:val="20"/>
        </w:rPr>
      </w:pPr>
    </w:p>
    <w:p w14:paraId="4B28DD8C" w14:textId="22E15922" w:rsidR="008A1976" w:rsidRPr="00242E6F" w:rsidRDefault="008A1976" w:rsidP="008A1976">
      <w:pPr>
        <w:pStyle w:val="Default"/>
        <w:rPr>
          <w:rFonts w:asciiTheme="minorHAnsi" w:hAnsiTheme="minorHAnsi" w:cstheme="minorHAnsi"/>
          <w:b/>
          <w:color w:val="auto"/>
        </w:rPr>
      </w:pPr>
      <w:r w:rsidRPr="00242E6F">
        <w:rPr>
          <w:rFonts w:asciiTheme="minorHAnsi" w:hAnsiTheme="minorHAnsi" w:cstheme="minorHAnsi"/>
          <w:color w:val="auto"/>
        </w:rPr>
        <w:t>I</w:t>
      </w:r>
      <w:r w:rsidR="009603A2" w:rsidRPr="00242E6F">
        <w:rPr>
          <w:rFonts w:asciiTheme="minorHAnsi" w:hAnsiTheme="minorHAnsi" w:cstheme="minorHAnsi"/>
          <w:color w:val="auto"/>
        </w:rPr>
        <w:t>V</w:t>
      </w:r>
      <w:r w:rsidRPr="00242E6F">
        <w:rPr>
          <w:rFonts w:asciiTheme="minorHAnsi" w:hAnsiTheme="minorHAnsi" w:cstheme="minorHAnsi"/>
          <w:color w:val="auto"/>
        </w:rPr>
        <w:t xml:space="preserve">.1. PUBLICATION DANS LE DOMAINE  </w:t>
      </w:r>
    </w:p>
    <w:p w14:paraId="79C81C59"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1CE83368" w14:textId="77777777" w:rsidTr="008A1976">
        <w:tc>
          <w:tcPr>
            <w:tcW w:w="9212" w:type="dxa"/>
          </w:tcPr>
          <w:p w14:paraId="0CF47008" w14:textId="1311AB3E" w:rsidR="008A1976" w:rsidRPr="00A8095A" w:rsidRDefault="0054590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 publications</w:t>
            </w:r>
            <w:r w:rsidR="008A1976" w:rsidRPr="00A8095A">
              <w:rPr>
                <w:rFonts w:asciiTheme="minorHAnsi" w:hAnsiTheme="minorHAnsi" w:cstheme="minorHAnsi"/>
                <w:iCs/>
                <w:color w:val="auto"/>
                <w:sz w:val="20"/>
                <w:szCs w:val="20"/>
              </w:rPr>
              <w:t xml:space="preserve"> dans le domaine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008A1976" w:rsidRPr="00A8095A">
              <w:rPr>
                <w:rFonts w:asciiTheme="minorHAnsi" w:hAnsiTheme="minorHAnsi" w:cstheme="minorHAnsi"/>
                <w:iCs/>
                <w:color w:val="auto"/>
                <w:sz w:val="20"/>
                <w:szCs w:val="20"/>
              </w:rPr>
              <w:t xml:space="preserve"> ? </w:t>
            </w:r>
            <w:r w:rsidR="00806F79" w:rsidRPr="00A8095A">
              <w:rPr>
                <w:rFonts w:asciiTheme="minorHAnsi" w:hAnsiTheme="minorHAnsi" w:cstheme="minorHAnsi"/>
                <w:iCs/>
                <w:color w:val="auto"/>
                <w:sz w:val="20"/>
                <w:szCs w:val="20"/>
              </w:rPr>
              <w:t>Joindre la</w:t>
            </w:r>
            <w:r w:rsidR="006C02EB"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copie des articles</w:t>
            </w:r>
            <w:r w:rsidR="00162081"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les plus pertinents.</w:t>
            </w:r>
          </w:p>
          <w:p w14:paraId="187A9363" w14:textId="77777777" w:rsidR="008A1976" w:rsidRPr="00242E6F" w:rsidRDefault="008A1976" w:rsidP="008A1976">
            <w:pPr>
              <w:pStyle w:val="Default"/>
              <w:rPr>
                <w:rFonts w:asciiTheme="minorHAnsi" w:hAnsiTheme="minorHAnsi" w:cstheme="minorHAnsi"/>
                <w:bCs/>
                <w:iCs/>
                <w:color w:val="auto"/>
              </w:rPr>
            </w:pPr>
          </w:p>
          <w:p w14:paraId="31750473" w14:textId="77777777" w:rsidR="008A1976" w:rsidRPr="00242E6F" w:rsidRDefault="008A1976" w:rsidP="008A1976">
            <w:pPr>
              <w:pStyle w:val="Default"/>
              <w:rPr>
                <w:rFonts w:asciiTheme="minorHAnsi" w:hAnsiTheme="minorHAnsi" w:cstheme="minorHAnsi"/>
                <w:b/>
                <w:i/>
                <w:color w:val="auto"/>
                <w:sz w:val="20"/>
                <w:szCs w:val="20"/>
              </w:rPr>
            </w:pPr>
          </w:p>
          <w:p w14:paraId="71386E31" w14:textId="77777777" w:rsidR="008A1976" w:rsidRPr="00242E6F" w:rsidRDefault="008A1976" w:rsidP="008A1976">
            <w:pPr>
              <w:pStyle w:val="Default"/>
              <w:rPr>
                <w:rFonts w:asciiTheme="minorHAnsi" w:hAnsiTheme="minorHAnsi" w:cstheme="minorHAnsi"/>
                <w:b/>
                <w:i/>
                <w:color w:val="auto"/>
                <w:sz w:val="20"/>
                <w:szCs w:val="20"/>
              </w:rPr>
            </w:pPr>
          </w:p>
        </w:tc>
      </w:tr>
    </w:tbl>
    <w:p w14:paraId="7BD416C8" w14:textId="77777777" w:rsidR="008A1976" w:rsidRPr="00242E6F" w:rsidRDefault="008A1976" w:rsidP="008A1976">
      <w:pPr>
        <w:pStyle w:val="Default"/>
        <w:rPr>
          <w:rFonts w:asciiTheme="minorHAnsi" w:hAnsiTheme="minorHAnsi" w:cstheme="minorHAnsi"/>
          <w:b/>
          <w:color w:val="auto"/>
          <w:sz w:val="20"/>
          <w:szCs w:val="20"/>
        </w:rPr>
      </w:pPr>
    </w:p>
    <w:p w14:paraId="127B00D4" w14:textId="6C54DAEF" w:rsidR="008A1976" w:rsidRPr="00242E6F" w:rsidRDefault="009603A2" w:rsidP="008A1976">
      <w:pPr>
        <w:pStyle w:val="Default"/>
        <w:rPr>
          <w:rFonts w:asciiTheme="minorHAnsi" w:hAnsiTheme="minorHAnsi" w:cstheme="minorHAnsi"/>
          <w:b/>
          <w:color w:val="auto"/>
        </w:rPr>
      </w:pPr>
      <w:r w:rsidRPr="00242E6F">
        <w:rPr>
          <w:rFonts w:asciiTheme="minorHAnsi" w:hAnsiTheme="minorHAnsi" w:cstheme="minorHAnsi"/>
          <w:color w:val="auto"/>
        </w:rPr>
        <w:t>IV</w:t>
      </w:r>
      <w:r w:rsidR="008A1976" w:rsidRPr="00242E6F">
        <w:rPr>
          <w:rFonts w:asciiTheme="minorHAnsi" w:hAnsiTheme="minorHAnsi" w:cstheme="minorHAnsi"/>
          <w:color w:val="auto"/>
        </w:rPr>
        <w:t xml:space="preserve">.2. PUBLICATION </w:t>
      </w:r>
      <w:r w:rsidR="0033631D" w:rsidRPr="00242E6F">
        <w:rPr>
          <w:rFonts w:asciiTheme="minorHAnsi" w:hAnsiTheme="minorHAnsi" w:cstheme="minorHAnsi"/>
          <w:color w:val="auto"/>
        </w:rPr>
        <w:t xml:space="preserve">DE ET/OU </w:t>
      </w:r>
      <w:r w:rsidR="007D1DBC" w:rsidRPr="00242E6F">
        <w:rPr>
          <w:rFonts w:asciiTheme="minorHAnsi" w:hAnsiTheme="minorHAnsi" w:cstheme="minorHAnsi"/>
          <w:color w:val="auto"/>
        </w:rPr>
        <w:t xml:space="preserve">SUR </w:t>
      </w:r>
      <w:r w:rsidR="00E47FD5" w:rsidRPr="00242E6F">
        <w:rPr>
          <w:rFonts w:asciiTheme="minorHAnsi" w:hAnsiTheme="minorHAnsi" w:cstheme="minorHAnsi"/>
          <w:color w:val="auto"/>
        </w:rPr>
        <w:t>L’OEUVRE</w:t>
      </w:r>
    </w:p>
    <w:p w14:paraId="13DB7665" w14:textId="77777777" w:rsidR="008A1976" w:rsidRPr="00242E6F" w:rsidRDefault="008A1976" w:rsidP="008A1976">
      <w:pPr>
        <w:pStyle w:val="Default"/>
        <w:rPr>
          <w:rFonts w:asciiTheme="minorHAnsi" w:hAnsiTheme="minorHAnsi" w:cstheme="minorHAnsi"/>
          <w:b/>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8A1976" w:rsidRPr="00242E6F" w14:paraId="647BB845" w14:textId="77777777" w:rsidTr="008A1976">
        <w:tc>
          <w:tcPr>
            <w:tcW w:w="9212" w:type="dxa"/>
          </w:tcPr>
          <w:p w14:paraId="6559CF10" w14:textId="4EC27BD6" w:rsidR="008A1976" w:rsidRPr="00A8095A" w:rsidRDefault="00C44E62"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Lister les</w:t>
            </w:r>
            <w:r w:rsidR="008A1976" w:rsidRPr="00A8095A">
              <w:rPr>
                <w:rFonts w:asciiTheme="minorHAnsi" w:hAnsiTheme="minorHAnsi" w:cstheme="minorHAnsi"/>
                <w:iCs/>
                <w:color w:val="auto"/>
                <w:sz w:val="20"/>
                <w:szCs w:val="20"/>
              </w:rPr>
              <w:t xml:space="preserve"> publications et communications concernant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8A1976"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 xml:space="preserve">qui ont été </w:t>
            </w:r>
            <w:r w:rsidR="008A1976" w:rsidRPr="00A8095A">
              <w:rPr>
                <w:rFonts w:asciiTheme="minorHAnsi" w:hAnsiTheme="minorHAnsi" w:cstheme="minorHAnsi"/>
                <w:iCs/>
                <w:color w:val="auto"/>
                <w:sz w:val="20"/>
                <w:szCs w:val="20"/>
              </w:rPr>
              <w:t>faites</w:t>
            </w:r>
            <w:r w:rsidRPr="00A8095A">
              <w:rPr>
                <w:rFonts w:asciiTheme="minorHAnsi" w:hAnsiTheme="minorHAnsi" w:cstheme="minorHAnsi"/>
                <w:iCs/>
                <w:color w:val="auto"/>
                <w:sz w:val="20"/>
                <w:szCs w:val="20"/>
              </w:rPr>
              <w:t xml:space="preserve"> (</w:t>
            </w:r>
            <w:r w:rsidR="00545908" w:rsidRPr="00A8095A">
              <w:rPr>
                <w:rFonts w:asciiTheme="minorHAnsi" w:hAnsiTheme="minorHAnsi" w:cstheme="minorHAnsi"/>
                <w:iCs/>
                <w:color w:val="auto"/>
                <w:sz w:val="20"/>
                <w:szCs w:val="20"/>
              </w:rPr>
              <w:t>revue</w:t>
            </w:r>
            <w:r w:rsidR="008A1976" w:rsidRPr="00A8095A">
              <w:rPr>
                <w:rFonts w:asciiTheme="minorHAnsi" w:hAnsiTheme="minorHAnsi" w:cstheme="minorHAnsi"/>
                <w:iCs/>
                <w:color w:val="auto"/>
                <w:sz w:val="20"/>
                <w:szCs w:val="20"/>
              </w:rPr>
              <w:t>, conférence, poster, soute</w:t>
            </w:r>
            <w:r w:rsidRPr="00A8095A">
              <w:rPr>
                <w:rFonts w:asciiTheme="minorHAnsi" w:hAnsiTheme="minorHAnsi" w:cstheme="minorHAnsi"/>
                <w:iCs/>
                <w:color w:val="auto"/>
                <w:sz w:val="20"/>
                <w:szCs w:val="20"/>
              </w:rPr>
              <w:t>nance de thèse/master/stage/HDR)</w:t>
            </w:r>
            <w:r w:rsidR="001073C7" w:rsidRPr="00A8095A">
              <w:rPr>
                <w:rFonts w:asciiTheme="minorHAnsi" w:hAnsiTheme="minorHAnsi" w:cstheme="minorHAnsi"/>
                <w:iCs/>
                <w:color w:val="auto"/>
                <w:sz w:val="20"/>
                <w:szCs w:val="20"/>
              </w:rPr>
              <w:t>, les joindre.</w:t>
            </w:r>
          </w:p>
          <w:p w14:paraId="416998DD" w14:textId="77777777" w:rsidR="008A1976" w:rsidRPr="00242E6F" w:rsidRDefault="008A1976" w:rsidP="008A1976">
            <w:pPr>
              <w:pStyle w:val="Default"/>
              <w:rPr>
                <w:rFonts w:asciiTheme="minorHAnsi" w:hAnsiTheme="minorHAnsi" w:cstheme="minorHAnsi"/>
                <w:bCs/>
                <w:iCs/>
                <w:color w:val="auto"/>
              </w:rPr>
            </w:pPr>
          </w:p>
          <w:p w14:paraId="663B5B8B" w14:textId="77777777" w:rsidR="00F4391A" w:rsidRPr="00242E6F" w:rsidRDefault="00F4391A" w:rsidP="008A1976">
            <w:pPr>
              <w:pStyle w:val="Default"/>
              <w:rPr>
                <w:rFonts w:asciiTheme="minorHAnsi" w:hAnsiTheme="minorHAnsi" w:cstheme="minorHAnsi"/>
                <w:bCs/>
                <w:iCs/>
                <w:color w:val="auto"/>
              </w:rPr>
            </w:pPr>
          </w:p>
          <w:p w14:paraId="0E33DD7C" w14:textId="77777777" w:rsidR="00F4391A" w:rsidRPr="00242E6F" w:rsidRDefault="00F4391A" w:rsidP="008A1976">
            <w:pPr>
              <w:pStyle w:val="Default"/>
              <w:rPr>
                <w:rFonts w:asciiTheme="minorHAnsi" w:hAnsiTheme="minorHAnsi" w:cstheme="minorHAnsi"/>
                <w:bCs/>
                <w:iCs/>
                <w:color w:val="auto"/>
              </w:rPr>
            </w:pPr>
          </w:p>
          <w:p w14:paraId="2209AD5E" w14:textId="5AD2DB7E" w:rsidR="0033631D" w:rsidRPr="00A8095A" w:rsidRDefault="0033631D" w:rsidP="008A1976">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code source/objet a-t-il été publié</w:t>
            </w:r>
            <w:r w:rsidR="00F4391A" w:rsidRPr="00A8095A">
              <w:rPr>
                <w:rFonts w:asciiTheme="minorHAnsi" w:hAnsiTheme="minorHAnsi" w:cstheme="minorHAnsi"/>
                <w:iCs/>
                <w:color w:val="auto"/>
                <w:sz w:val="20"/>
                <w:szCs w:val="20"/>
              </w:rPr>
              <w:t>, communiqué</w:t>
            </w:r>
            <w:r w:rsidRPr="00A8095A">
              <w:rPr>
                <w:rFonts w:asciiTheme="minorHAnsi" w:hAnsiTheme="minorHAnsi" w:cstheme="minorHAnsi"/>
                <w:iCs/>
                <w:color w:val="auto"/>
                <w:sz w:val="20"/>
                <w:szCs w:val="20"/>
              </w:rPr>
              <w:t>, mis en ligne ou fait l’objet d’un dépôt ?</w:t>
            </w:r>
          </w:p>
          <w:p w14:paraId="056DA760" w14:textId="77777777" w:rsidR="0033631D" w:rsidRPr="00242E6F" w:rsidRDefault="0033631D" w:rsidP="008A1976">
            <w:pPr>
              <w:pStyle w:val="Default"/>
              <w:rPr>
                <w:rFonts w:asciiTheme="minorHAnsi" w:hAnsiTheme="minorHAnsi" w:cstheme="minorHAnsi"/>
                <w:bCs/>
                <w:iCs/>
                <w:color w:val="auto"/>
              </w:rPr>
            </w:pPr>
          </w:p>
          <w:p w14:paraId="0B1A4063" w14:textId="77777777" w:rsidR="003D6364" w:rsidRPr="00242E6F" w:rsidRDefault="003D6364" w:rsidP="008A1976">
            <w:pPr>
              <w:pStyle w:val="Default"/>
              <w:rPr>
                <w:rFonts w:asciiTheme="minorHAnsi" w:hAnsiTheme="minorHAnsi" w:cstheme="minorHAnsi"/>
                <w:bCs/>
                <w:iCs/>
                <w:color w:val="auto"/>
              </w:rPr>
            </w:pPr>
          </w:p>
          <w:p w14:paraId="0924D13D" w14:textId="77777777" w:rsidR="008A1976" w:rsidRPr="00242E6F" w:rsidRDefault="008A1976" w:rsidP="008A1976">
            <w:pPr>
              <w:pStyle w:val="Default"/>
              <w:rPr>
                <w:rFonts w:asciiTheme="minorHAnsi" w:hAnsiTheme="minorHAnsi" w:cstheme="minorHAnsi"/>
                <w:b/>
                <w:i/>
                <w:color w:val="auto"/>
                <w:sz w:val="20"/>
                <w:szCs w:val="20"/>
              </w:rPr>
            </w:pPr>
          </w:p>
        </w:tc>
      </w:tr>
    </w:tbl>
    <w:p w14:paraId="79592839" w14:textId="77777777" w:rsidR="008A1976" w:rsidRPr="00242E6F" w:rsidRDefault="008A197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3D6364" w:rsidRPr="00242E6F" w14:paraId="283C7437" w14:textId="77777777" w:rsidTr="00863843">
        <w:tc>
          <w:tcPr>
            <w:tcW w:w="9212" w:type="dxa"/>
          </w:tcPr>
          <w:p w14:paraId="6C6907E4" w14:textId="5595FAC6" w:rsidR="003D6364" w:rsidRPr="00A8095A" w:rsidRDefault="003D6364"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Avez-vous l'intention de publier et/ou communiquer sur </w:t>
            </w:r>
            <w:r w:rsidR="004222D4"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4222D4" w:rsidRPr="00A8095A">
              <w:rPr>
                <w:rFonts w:asciiTheme="minorHAnsi" w:hAnsiTheme="minorHAnsi" w:cstheme="minorHAnsi"/>
                <w:iCs/>
                <w:color w:val="auto"/>
                <w:sz w:val="20"/>
                <w:szCs w:val="20"/>
              </w:rPr>
              <w:t xml:space="preserve"> numérique</w:t>
            </w:r>
            <w:r w:rsidR="004247E4" w:rsidRPr="00A8095A">
              <w:rPr>
                <w:rFonts w:asciiTheme="minorHAnsi" w:hAnsiTheme="minorHAnsi" w:cstheme="minorHAnsi"/>
                <w:iCs/>
                <w:color w:val="auto"/>
                <w:sz w:val="20"/>
                <w:szCs w:val="20"/>
              </w:rPr>
              <w:t xml:space="preserve"> </w:t>
            </w:r>
            <w:r w:rsidRPr="00A8095A">
              <w:rPr>
                <w:rFonts w:asciiTheme="minorHAnsi" w:hAnsiTheme="minorHAnsi" w:cstheme="minorHAnsi"/>
                <w:iCs/>
                <w:color w:val="auto"/>
                <w:sz w:val="20"/>
                <w:szCs w:val="20"/>
              </w:rPr>
              <w:t>?</w:t>
            </w:r>
            <w:r w:rsidRPr="00040269">
              <w:rPr>
                <w:rFonts w:asciiTheme="minorHAnsi" w:hAnsiTheme="minorHAnsi" w:cstheme="minorHAnsi"/>
                <w:iCs/>
              </w:rPr>
              <w:t xml:space="preserve"> </w:t>
            </w:r>
            <w:r w:rsidRPr="00A8095A">
              <w:rPr>
                <w:rFonts w:asciiTheme="minorHAnsi" w:hAnsiTheme="minorHAnsi" w:cstheme="minorHAnsi"/>
                <w:iCs/>
                <w:color w:val="auto"/>
                <w:sz w:val="20"/>
                <w:szCs w:val="20"/>
              </w:rPr>
              <w:t>Précisez le titre, la dat</w:t>
            </w:r>
            <w:r w:rsidR="004247E4" w:rsidRPr="00A8095A">
              <w:rPr>
                <w:rFonts w:asciiTheme="minorHAnsi" w:hAnsiTheme="minorHAnsi" w:cstheme="minorHAnsi"/>
                <w:iCs/>
                <w:color w:val="auto"/>
                <w:sz w:val="20"/>
                <w:szCs w:val="20"/>
              </w:rPr>
              <w:t>e prévue, les auteurs, la revue</w:t>
            </w:r>
            <w:r w:rsidRPr="00A8095A">
              <w:rPr>
                <w:rFonts w:asciiTheme="minorHAnsi" w:hAnsiTheme="minorHAnsi" w:cstheme="minorHAnsi"/>
                <w:iCs/>
                <w:color w:val="auto"/>
                <w:sz w:val="20"/>
                <w:szCs w:val="20"/>
              </w:rPr>
              <w:t xml:space="preserve"> ou le </w:t>
            </w:r>
            <w:r w:rsidR="004247E4" w:rsidRPr="00A8095A">
              <w:rPr>
                <w:rFonts w:asciiTheme="minorHAnsi" w:hAnsiTheme="minorHAnsi" w:cstheme="minorHAnsi"/>
                <w:iCs/>
                <w:color w:val="auto"/>
                <w:sz w:val="20"/>
                <w:szCs w:val="20"/>
              </w:rPr>
              <w:t>contexte de la communication</w:t>
            </w:r>
          </w:p>
          <w:p w14:paraId="1460B955" w14:textId="77777777" w:rsidR="003D6364" w:rsidRPr="00242E6F" w:rsidRDefault="003D6364" w:rsidP="00863843">
            <w:pPr>
              <w:pStyle w:val="Default"/>
              <w:rPr>
                <w:rFonts w:asciiTheme="minorHAnsi" w:hAnsiTheme="minorHAnsi" w:cstheme="minorHAnsi"/>
                <w:bCs/>
                <w:iCs/>
                <w:color w:val="auto"/>
              </w:rPr>
            </w:pPr>
          </w:p>
          <w:p w14:paraId="28C0785D" w14:textId="77777777" w:rsidR="001851BC" w:rsidRPr="00242E6F" w:rsidRDefault="001851BC" w:rsidP="00863843">
            <w:pPr>
              <w:pStyle w:val="Default"/>
              <w:rPr>
                <w:rFonts w:asciiTheme="minorHAnsi" w:hAnsiTheme="minorHAnsi" w:cstheme="minorHAnsi"/>
                <w:bCs/>
                <w:iCs/>
                <w:color w:val="auto"/>
              </w:rPr>
            </w:pPr>
          </w:p>
          <w:p w14:paraId="5DB29CF6" w14:textId="77777777" w:rsidR="003D6364" w:rsidRPr="00242E6F" w:rsidRDefault="003D6364" w:rsidP="00863843">
            <w:pPr>
              <w:pStyle w:val="Default"/>
              <w:rPr>
                <w:rFonts w:asciiTheme="minorHAnsi" w:hAnsiTheme="minorHAnsi" w:cstheme="minorHAnsi"/>
                <w:b/>
                <w:i/>
                <w:color w:val="auto"/>
                <w:sz w:val="20"/>
                <w:szCs w:val="20"/>
              </w:rPr>
            </w:pPr>
          </w:p>
        </w:tc>
      </w:tr>
    </w:tbl>
    <w:p w14:paraId="3F5B7512" w14:textId="77777777" w:rsidR="00545908" w:rsidRPr="00242E6F" w:rsidRDefault="00545908" w:rsidP="00545908">
      <w:pPr>
        <w:rPr>
          <w:rFonts w:asciiTheme="minorHAnsi" w:hAnsiTheme="minorHAnsi" w:cstheme="minorHAnsi"/>
        </w:rPr>
      </w:pPr>
    </w:p>
    <w:p w14:paraId="587777AB" w14:textId="77777777" w:rsidR="004C6B25" w:rsidRPr="00242E6F" w:rsidRDefault="004C6B25">
      <w:pPr>
        <w:rPr>
          <w:rFonts w:asciiTheme="minorHAnsi" w:hAnsiTheme="minorHAnsi" w:cstheme="minorHAnsi"/>
        </w:rPr>
      </w:pPr>
    </w:p>
    <w:p w14:paraId="7A36B1A9" w14:textId="77777777" w:rsidR="007A691D" w:rsidRPr="00242E6F" w:rsidRDefault="007A691D">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0BD20CFD" w14:textId="77777777" w:rsidTr="00FD67AA">
        <w:tc>
          <w:tcPr>
            <w:tcW w:w="9277" w:type="dxa"/>
            <w:shd w:val="clear" w:color="auto" w:fill="AFA577"/>
            <w:vAlign w:val="center"/>
          </w:tcPr>
          <w:p w14:paraId="1F4A98BB" w14:textId="65C9183E" w:rsidR="007A691D" w:rsidRPr="00242E6F" w:rsidRDefault="007A691D" w:rsidP="005C74C7">
            <w:pPr>
              <w:pStyle w:val="1"/>
              <w:rPr>
                <w:color w:val="FFFFFF"/>
              </w:rPr>
            </w:pPr>
            <w:r w:rsidRPr="00242E6F">
              <w:lastRenderedPageBreak/>
              <w:br w:type="page"/>
            </w:r>
            <w:r w:rsidRPr="00242E6F">
              <w:br w:type="page"/>
            </w:r>
            <w:bookmarkStart w:id="9" w:name="_Toc190778064"/>
            <w:r w:rsidR="008A1976" w:rsidRPr="00242E6F">
              <w:t>V</w:t>
            </w:r>
            <w:r w:rsidRPr="00242E6F">
              <w:t xml:space="preserve">. </w:t>
            </w:r>
            <w:r w:rsidR="00C22632" w:rsidRPr="00242E6F">
              <w:t>É</w:t>
            </w:r>
            <w:r w:rsidRPr="00242E6F">
              <w:t>tat d’avancement</w:t>
            </w:r>
            <w:bookmarkEnd w:id="9"/>
          </w:p>
        </w:tc>
      </w:tr>
    </w:tbl>
    <w:p w14:paraId="1448EB3A" w14:textId="77777777" w:rsidR="007A691D" w:rsidRPr="00242E6F" w:rsidRDefault="007A691D" w:rsidP="00AF2376">
      <w:pPr>
        <w:pStyle w:val="Default"/>
        <w:rPr>
          <w:rFonts w:asciiTheme="minorHAnsi" w:hAnsiTheme="minorHAnsi" w:cstheme="minorHAnsi"/>
          <w:color w:val="auto"/>
          <w:sz w:val="20"/>
          <w:szCs w:val="20"/>
        </w:rPr>
      </w:pPr>
    </w:p>
    <w:p w14:paraId="391F4545" w14:textId="4EECD871" w:rsidR="00D63CF9" w:rsidRPr="00242E6F" w:rsidRDefault="00867830" w:rsidP="00D63CF9">
      <w:pPr>
        <w:pStyle w:val="Default"/>
        <w:rPr>
          <w:rFonts w:asciiTheme="minorHAnsi" w:hAnsiTheme="minorHAnsi" w:cstheme="minorHAnsi"/>
          <w:b/>
          <w:color w:val="auto"/>
        </w:rPr>
      </w:pPr>
      <w:r w:rsidRPr="00242E6F">
        <w:rPr>
          <w:rFonts w:asciiTheme="minorHAnsi" w:hAnsiTheme="minorHAnsi" w:cstheme="minorHAnsi"/>
          <w:color w:val="auto"/>
        </w:rPr>
        <w:t>V</w:t>
      </w:r>
      <w:r w:rsidR="00D63CF9" w:rsidRPr="00242E6F">
        <w:rPr>
          <w:rFonts w:asciiTheme="minorHAnsi" w:hAnsiTheme="minorHAnsi" w:cstheme="minorHAnsi"/>
          <w:color w:val="auto"/>
        </w:rPr>
        <w:t>.</w:t>
      </w:r>
      <w:r w:rsidR="003D6364" w:rsidRPr="00242E6F">
        <w:rPr>
          <w:rFonts w:asciiTheme="minorHAnsi" w:hAnsiTheme="minorHAnsi" w:cstheme="minorHAnsi"/>
          <w:color w:val="auto"/>
        </w:rPr>
        <w:t>1</w:t>
      </w:r>
      <w:r w:rsidR="00D63CF9" w:rsidRPr="00242E6F">
        <w:rPr>
          <w:rFonts w:asciiTheme="minorHAnsi" w:hAnsiTheme="minorHAnsi" w:cstheme="minorHAnsi"/>
          <w:color w:val="auto"/>
        </w:rPr>
        <w:t xml:space="preserve">. </w:t>
      </w:r>
      <w:r w:rsidR="008A1976" w:rsidRPr="00242E6F">
        <w:rPr>
          <w:rFonts w:asciiTheme="minorHAnsi" w:hAnsiTheme="minorHAnsi" w:cstheme="minorHAnsi"/>
          <w:color w:val="auto"/>
        </w:rPr>
        <w:t xml:space="preserve">STATUT </w:t>
      </w:r>
    </w:p>
    <w:p w14:paraId="7FB13C35" w14:textId="77777777" w:rsidR="00D63CF9" w:rsidRPr="00242E6F" w:rsidRDefault="00D63CF9" w:rsidP="00D63CF9">
      <w:pPr>
        <w:pStyle w:val="Default"/>
        <w:rPr>
          <w:rFonts w:asciiTheme="minorHAnsi" w:hAnsiTheme="minorHAnsi" w:cstheme="minorHAnsi"/>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D63CF9" w:rsidRPr="00242E6F" w14:paraId="7CCEDC0A" w14:textId="77777777" w:rsidTr="008A1976">
        <w:tc>
          <w:tcPr>
            <w:tcW w:w="9212" w:type="dxa"/>
          </w:tcPr>
          <w:p w14:paraId="4D5FBCC8" w14:textId="59CAEDBC" w:rsidR="008A1976" w:rsidRPr="00A8095A" w:rsidRDefault="00AC3A78" w:rsidP="005B4CB0">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w:t>
            </w:r>
            <w:r w:rsidR="007F71F4" w:rsidRPr="00A8095A">
              <w:rPr>
                <w:rFonts w:asciiTheme="minorHAnsi" w:hAnsiTheme="minorHAnsi" w:cstheme="minorHAnsi"/>
                <w:iCs/>
                <w:color w:val="auto"/>
                <w:sz w:val="20"/>
                <w:szCs w:val="20"/>
              </w:rPr>
              <w:t>œuvre</w:t>
            </w:r>
            <w:r w:rsidR="00B85B43" w:rsidRPr="00A8095A">
              <w:rPr>
                <w:rFonts w:asciiTheme="minorHAnsi" w:hAnsiTheme="minorHAnsi" w:cstheme="minorHAnsi"/>
                <w:iCs/>
                <w:color w:val="auto"/>
                <w:sz w:val="20"/>
                <w:szCs w:val="20"/>
              </w:rPr>
              <w:t xml:space="preserve"> présente-t-</w:t>
            </w:r>
            <w:r w:rsidRPr="00A8095A">
              <w:rPr>
                <w:rFonts w:asciiTheme="minorHAnsi" w:hAnsiTheme="minorHAnsi" w:cstheme="minorHAnsi"/>
                <w:iCs/>
                <w:color w:val="auto"/>
                <w:sz w:val="20"/>
                <w:szCs w:val="20"/>
              </w:rPr>
              <w:t>elle</w:t>
            </w:r>
            <w:r w:rsidR="008A1976" w:rsidRPr="00A8095A">
              <w:rPr>
                <w:rFonts w:asciiTheme="minorHAnsi" w:hAnsiTheme="minorHAnsi" w:cstheme="minorHAnsi"/>
                <w:iCs/>
                <w:color w:val="auto"/>
                <w:sz w:val="20"/>
                <w:szCs w:val="20"/>
              </w:rPr>
              <w:t xml:space="preserve"> des</w:t>
            </w:r>
            <w:r w:rsidR="00C44E62"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limitations</w:t>
            </w:r>
            <w:r w:rsidR="00313805" w:rsidRPr="00A8095A">
              <w:rPr>
                <w:rFonts w:asciiTheme="minorHAnsi" w:hAnsiTheme="minorHAnsi" w:cstheme="minorHAnsi"/>
                <w:iCs/>
                <w:color w:val="auto"/>
                <w:sz w:val="20"/>
                <w:szCs w:val="20"/>
              </w:rPr>
              <w:t xml:space="preserve"> </w:t>
            </w:r>
            <w:r w:rsidR="008A1976" w:rsidRPr="00A8095A">
              <w:rPr>
                <w:rFonts w:asciiTheme="minorHAnsi" w:hAnsiTheme="minorHAnsi" w:cstheme="minorHAnsi"/>
                <w:iCs/>
                <w:color w:val="auto"/>
                <w:sz w:val="20"/>
                <w:szCs w:val="20"/>
              </w:rPr>
              <w:t>? Peuvent-</w:t>
            </w:r>
            <w:r w:rsidR="00313805" w:rsidRPr="00A8095A">
              <w:rPr>
                <w:rFonts w:asciiTheme="minorHAnsi" w:hAnsiTheme="minorHAnsi" w:cstheme="minorHAnsi"/>
                <w:iCs/>
                <w:color w:val="auto"/>
                <w:sz w:val="20"/>
                <w:szCs w:val="20"/>
              </w:rPr>
              <w:t xml:space="preserve">elles </w:t>
            </w:r>
            <w:r w:rsidR="008A1976" w:rsidRPr="00A8095A">
              <w:rPr>
                <w:rFonts w:asciiTheme="minorHAnsi" w:hAnsiTheme="minorHAnsi" w:cstheme="minorHAnsi"/>
                <w:iCs/>
                <w:color w:val="auto"/>
                <w:sz w:val="20"/>
                <w:szCs w:val="20"/>
              </w:rPr>
              <w:t>être surmonté</w:t>
            </w:r>
            <w:r w:rsidR="00313805" w:rsidRPr="00A8095A">
              <w:rPr>
                <w:rFonts w:asciiTheme="minorHAnsi" w:hAnsiTheme="minorHAnsi" w:cstheme="minorHAnsi"/>
                <w:iCs/>
                <w:color w:val="auto"/>
                <w:sz w:val="20"/>
                <w:szCs w:val="20"/>
              </w:rPr>
              <w:t>e</w:t>
            </w:r>
            <w:r w:rsidR="008A1976" w:rsidRPr="00A8095A">
              <w:rPr>
                <w:rFonts w:asciiTheme="minorHAnsi" w:hAnsiTheme="minorHAnsi" w:cstheme="minorHAnsi"/>
                <w:iCs/>
                <w:color w:val="auto"/>
                <w:sz w:val="20"/>
                <w:szCs w:val="20"/>
              </w:rPr>
              <w:t xml:space="preserve">s ? </w:t>
            </w:r>
            <w:r w:rsidR="00B85B43" w:rsidRPr="00A8095A">
              <w:rPr>
                <w:rFonts w:asciiTheme="minorHAnsi" w:hAnsiTheme="minorHAnsi" w:cstheme="minorHAnsi"/>
                <w:iCs/>
                <w:color w:val="auto"/>
                <w:sz w:val="20"/>
                <w:szCs w:val="20"/>
              </w:rPr>
              <w:t xml:space="preserve">Comment ? </w:t>
            </w:r>
            <w:r w:rsidR="008F11CA" w:rsidRPr="00A8095A">
              <w:rPr>
                <w:rFonts w:asciiTheme="minorHAnsi" w:hAnsiTheme="minorHAnsi" w:cstheme="minorHAnsi"/>
                <w:iCs/>
                <w:color w:val="auto"/>
                <w:sz w:val="20"/>
                <w:szCs w:val="20"/>
              </w:rPr>
              <w:t>À</w:t>
            </w:r>
            <w:r w:rsidR="001073C7" w:rsidRPr="00A8095A">
              <w:rPr>
                <w:rFonts w:asciiTheme="minorHAnsi" w:hAnsiTheme="minorHAnsi" w:cstheme="minorHAnsi"/>
                <w:iCs/>
                <w:color w:val="auto"/>
                <w:sz w:val="20"/>
                <w:szCs w:val="20"/>
              </w:rPr>
              <w:t xml:space="preserve"> quelle échéance ?</w:t>
            </w:r>
          </w:p>
          <w:p w14:paraId="6CDA247D" w14:textId="77777777" w:rsidR="008A1976" w:rsidRPr="00242E6F" w:rsidRDefault="008A1976" w:rsidP="008A1976">
            <w:pPr>
              <w:pStyle w:val="Default"/>
              <w:rPr>
                <w:rFonts w:asciiTheme="minorHAnsi" w:hAnsiTheme="minorHAnsi" w:cstheme="minorHAnsi"/>
                <w:b/>
                <w:i/>
                <w:color w:val="auto"/>
              </w:rPr>
            </w:pPr>
          </w:p>
          <w:p w14:paraId="07B6B577" w14:textId="77777777" w:rsidR="00D63CF9" w:rsidRPr="00242E6F" w:rsidRDefault="00D63CF9" w:rsidP="008A1976">
            <w:pPr>
              <w:pStyle w:val="Default"/>
              <w:rPr>
                <w:rFonts w:asciiTheme="minorHAnsi" w:hAnsiTheme="minorHAnsi" w:cstheme="minorHAnsi"/>
                <w:b/>
                <w:i/>
                <w:color w:val="auto"/>
              </w:rPr>
            </w:pPr>
          </w:p>
          <w:p w14:paraId="075C58FF" w14:textId="77777777" w:rsidR="00D63CF9" w:rsidRPr="00242E6F" w:rsidRDefault="00D63CF9" w:rsidP="008A1976">
            <w:pPr>
              <w:pStyle w:val="Default"/>
              <w:rPr>
                <w:rFonts w:asciiTheme="minorHAnsi" w:hAnsiTheme="minorHAnsi" w:cstheme="minorHAnsi"/>
                <w:b/>
                <w:i/>
                <w:color w:val="auto"/>
                <w:sz w:val="20"/>
                <w:szCs w:val="20"/>
              </w:rPr>
            </w:pPr>
          </w:p>
        </w:tc>
      </w:tr>
    </w:tbl>
    <w:p w14:paraId="68B2C505" w14:textId="77777777" w:rsidR="001851BC" w:rsidRPr="00242E6F" w:rsidRDefault="001851BC" w:rsidP="001851BC">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1851BC" w:rsidRPr="00242E6F" w14:paraId="28C32132" w14:textId="77777777" w:rsidTr="00785517">
        <w:tc>
          <w:tcPr>
            <w:tcW w:w="9212" w:type="dxa"/>
          </w:tcPr>
          <w:p w14:paraId="2D3D4E3F" w14:textId="1CB35D8C" w:rsidR="001851BC" w:rsidRPr="00A8095A" w:rsidRDefault="00AE285F"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En cas de distribution, sous </w:t>
            </w:r>
            <w:r w:rsidR="001851BC" w:rsidRPr="00A8095A">
              <w:rPr>
                <w:rFonts w:asciiTheme="minorHAnsi" w:hAnsiTheme="minorHAnsi" w:cstheme="minorHAnsi"/>
                <w:iCs/>
                <w:color w:val="auto"/>
                <w:sz w:val="20"/>
                <w:szCs w:val="20"/>
              </w:rPr>
              <w:t xml:space="preserve">quelle licence </w:t>
            </w:r>
            <w:r w:rsidRPr="00A8095A">
              <w:rPr>
                <w:rFonts w:asciiTheme="minorHAnsi" w:hAnsiTheme="minorHAnsi" w:cstheme="minorHAnsi"/>
                <w:iCs/>
                <w:color w:val="auto"/>
                <w:sz w:val="20"/>
                <w:szCs w:val="20"/>
              </w:rPr>
              <w:t>l’œuvre</w:t>
            </w:r>
            <w:r w:rsidR="001851BC" w:rsidRPr="00A8095A">
              <w:rPr>
                <w:rFonts w:asciiTheme="minorHAnsi" w:hAnsiTheme="minorHAnsi" w:cstheme="minorHAnsi"/>
                <w:iCs/>
                <w:color w:val="auto"/>
                <w:sz w:val="20"/>
                <w:szCs w:val="20"/>
              </w:rPr>
              <w:t xml:space="preserve"> </w:t>
            </w:r>
            <w:r w:rsidR="00313805" w:rsidRPr="00A8095A">
              <w:rPr>
                <w:rFonts w:asciiTheme="minorHAnsi" w:hAnsiTheme="minorHAnsi" w:cstheme="minorHAnsi"/>
                <w:iCs/>
                <w:color w:val="auto"/>
                <w:sz w:val="20"/>
                <w:szCs w:val="20"/>
              </w:rPr>
              <w:t>pourrait-elle être</w:t>
            </w:r>
            <w:r w:rsidRPr="00A8095A">
              <w:rPr>
                <w:rFonts w:asciiTheme="minorHAnsi" w:hAnsiTheme="minorHAnsi" w:cstheme="minorHAnsi"/>
                <w:iCs/>
                <w:color w:val="auto"/>
                <w:sz w:val="20"/>
                <w:szCs w:val="20"/>
              </w:rPr>
              <w:t xml:space="preserve"> </w:t>
            </w:r>
            <w:r w:rsidR="001851BC" w:rsidRPr="00A8095A">
              <w:rPr>
                <w:rFonts w:asciiTheme="minorHAnsi" w:hAnsiTheme="minorHAnsi" w:cstheme="minorHAnsi"/>
                <w:iCs/>
                <w:color w:val="auto"/>
                <w:sz w:val="20"/>
                <w:szCs w:val="20"/>
              </w:rPr>
              <w:t>distribué</w:t>
            </w:r>
            <w:r w:rsidRPr="00A8095A">
              <w:rPr>
                <w:rFonts w:asciiTheme="minorHAnsi" w:hAnsiTheme="minorHAnsi" w:cstheme="minorHAnsi"/>
                <w:iCs/>
                <w:color w:val="auto"/>
                <w:sz w:val="20"/>
                <w:szCs w:val="20"/>
              </w:rPr>
              <w:t>e</w:t>
            </w:r>
            <w:r w:rsidR="001851BC" w:rsidRPr="00A8095A">
              <w:rPr>
                <w:rFonts w:asciiTheme="minorHAnsi" w:hAnsiTheme="minorHAnsi" w:cstheme="minorHAnsi"/>
                <w:iCs/>
                <w:color w:val="auto"/>
                <w:sz w:val="20"/>
                <w:szCs w:val="20"/>
              </w:rPr>
              <w:t xml:space="preserve"> ? </w:t>
            </w:r>
          </w:p>
          <w:p w14:paraId="23EFA346" w14:textId="77777777" w:rsidR="001851BC" w:rsidRPr="00242E6F" w:rsidRDefault="001851BC" w:rsidP="00785517">
            <w:pPr>
              <w:pStyle w:val="Default"/>
              <w:rPr>
                <w:rFonts w:asciiTheme="minorHAnsi" w:hAnsiTheme="minorHAnsi" w:cstheme="minorHAnsi"/>
                <w:b/>
                <w:i/>
                <w:color w:val="auto"/>
              </w:rPr>
            </w:pPr>
          </w:p>
          <w:p w14:paraId="3B578CD8" w14:textId="77777777" w:rsidR="001851BC" w:rsidRPr="00242E6F" w:rsidRDefault="001851BC" w:rsidP="00785517">
            <w:pPr>
              <w:pStyle w:val="Default"/>
              <w:rPr>
                <w:rFonts w:asciiTheme="minorHAnsi" w:hAnsiTheme="minorHAnsi" w:cstheme="minorHAnsi"/>
                <w:b/>
                <w:i/>
                <w:color w:val="auto"/>
                <w:sz w:val="20"/>
                <w:szCs w:val="20"/>
              </w:rPr>
            </w:pPr>
          </w:p>
        </w:tc>
      </w:tr>
    </w:tbl>
    <w:p w14:paraId="1DEC5CB6" w14:textId="77777777" w:rsidR="001851BC" w:rsidRPr="00242E6F" w:rsidRDefault="001851BC" w:rsidP="00D63CF9">
      <w:pPr>
        <w:pStyle w:val="Default"/>
        <w:rPr>
          <w:rFonts w:asciiTheme="minorHAnsi" w:hAnsiTheme="minorHAnsi" w:cstheme="minorHAnsi"/>
          <w:b/>
          <w:color w:val="auto"/>
          <w:sz w:val="20"/>
          <w:szCs w:val="20"/>
        </w:rPr>
      </w:pPr>
    </w:p>
    <w:p w14:paraId="59EBA18F" w14:textId="77777777" w:rsidR="00CC5973" w:rsidRPr="00242E6F" w:rsidRDefault="00CC5973" w:rsidP="00EC38EF">
      <w:pPr>
        <w:pStyle w:val="Default"/>
        <w:rPr>
          <w:rFonts w:asciiTheme="minorHAnsi" w:hAnsiTheme="minorHAnsi" w:cstheme="minorHAnsi"/>
          <w:color w:val="auto"/>
          <w:sz w:val="20"/>
          <w:szCs w:val="20"/>
        </w:rPr>
      </w:pPr>
    </w:p>
    <w:p w14:paraId="718EFD92" w14:textId="281879BC" w:rsidR="007A691D" w:rsidRPr="00242E6F" w:rsidRDefault="00867830" w:rsidP="00EC38EF">
      <w:pPr>
        <w:pStyle w:val="Default"/>
        <w:rPr>
          <w:rFonts w:asciiTheme="minorHAnsi" w:hAnsiTheme="minorHAnsi" w:cstheme="minorHAnsi"/>
          <w:color w:val="auto"/>
        </w:rPr>
      </w:pPr>
      <w:r w:rsidRPr="00242E6F">
        <w:rPr>
          <w:rFonts w:asciiTheme="minorHAnsi" w:hAnsiTheme="minorHAnsi" w:cstheme="minorHAnsi"/>
          <w:color w:val="auto"/>
        </w:rPr>
        <w:t>V</w:t>
      </w:r>
      <w:r w:rsidR="007A691D" w:rsidRPr="00242E6F">
        <w:rPr>
          <w:rFonts w:asciiTheme="minorHAnsi" w:hAnsiTheme="minorHAnsi" w:cstheme="minorHAnsi"/>
          <w:color w:val="auto"/>
        </w:rPr>
        <w:t>.</w:t>
      </w:r>
      <w:r w:rsidR="003D6364" w:rsidRPr="00242E6F">
        <w:rPr>
          <w:rFonts w:asciiTheme="minorHAnsi" w:hAnsiTheme="minorHAnsi" w:cstheme="minorHAnsi"/>
          <w:color w:val="auto"/>
        </w:rPr>
        <w:t>2</w:t>
      </w:r>
      <w:r w:rsidR="007A691D" w:rsidRPr="00242E6F">
        <w:rPr>
          <w:rFonts w:asciiTheme="minorHAnsi" w:hAnsiTheme="minorHAnsi" w:cstheme="minorHAnsi"/>
          <w:color w:val="auto"/>
        </w:rPr>
        <w:t xml:space="preserve">. </w:t>
      </w:r>
      <w:r w:rsidR="00545908" w:rsidRPr="00242E6F">
        <w:rPr>
          <w:rFonts w:asciiTheme="minorHAnsi" w:hAnsiTheme="minorHAnsi" w:cstheme="minorHAnsi"/>
          <w:color w:val="auto"/>
        </w:rPr>
        <w:t xml:space="preserve">PROTOTYPAGE  </w:t>
      </w:r>
    </w:p>
    <w:p w14:paraId="15A2CD9E" w14:textId="77777777" w:rsidR="007A691D" w:rsidRPr="00242E6F" w:rsidRDefault="007A691D" w:rsidP="00EC38EF">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A691D" w:rsidRPr="00242E6F" w14:paraId="5FB75B10" w14:textId="77777777" w:rsidTr="003E1F7B">
        <w:tc>
          <w:tcPr>
            <w:tcW w:w="9212" w:type="dxa"/>
          </w:tcPr>
          <w:p w14:paraId="519EA980" w14:textId="2CB3197A" w:rsidR="00545908" w:rsidRPr="00A8095A" w:rsidRDefault="00545908"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Précise</w:t>
            </w:r>
            <w:r w:rsidR="00495B38" w:rsidRPr="00A8095A">
              <w:rPr>
                <w:rFonts w:asciiTheme="minorHAnsi" w:hAnsiTheme="minorHAnsi" w:cstheme="minorHAnsi"/>
                <w:iCs/>
                <w:color w:val="auto"/>
                <w:sz w:val="20"/>
                <w:szCs w:val="20"/>
              </w:rPr>
              <w:t>r</w:t>
            </w:r>
            <w:r w:rsidRPr="00A8095A">
              <w:rPr>
                <w:rFonts w:asciiTheme="minorHAnsi" w:hAnsiTheme="minorHAnsi" w:cstheme="minorHAnsi"/>
                <w:iCs/>
                <w:color w:val="auto"/>
                <w:sz w:val="20"/>
                <w:szCs w:val="20"/>
              </w:rPr>
              <w:t xml:space="preserve"> l’état actuel du prototype / démonstrateur (liens vers le logiciel, vidéo, documentation, etc.)</w:t>
            </w:r>
          </w:p>
          <w:p w14:paraId="7E97BAA1" w14:textId="0A113804" w:rsidR="008A1976" w:rsidRPr="009946F4" w:rsidRDefault="008A1976" w:rsidP="008A1976">
            <w:pPr>
              <w:pStyle w:val="Default"/>
              <w:rPr>
                <w:rFonts w:asciiTheme="minorHAnsi" w:hAnsiTheme="minorHAnsi" w:cstheme="minorHAnsi"/>
                <w:bCs/>
                <w:iCs/>
                <w:color w:val="auto"/>
              </w:rPr>
            </w:pPr>
          </w:p>
          <w:p w14:paraId="283A1680" w14:textId="77777777" w:rsidR="00CC5973" w:rsidRPr="009946F4" w:rsidRDefault="00CC5973" w:rsidP="008A1976">
            <w:pPr>
              <w:pStyle w:val="Default"/>
              <w:rPr>
                <w:rFonts w:asciiTheme="minorHAnsi" w:hAnsiTheme="minorHAnsi" w:cstheme="minorHAnsi"/>
                <w:bCs/>
                <w:iCs/>
                <w:color w:val="auto"/>
              </w:rPr>
            </w:pPr>
          </w:p>
          <w:p w14:paraId="577DE66B" w14:textId="77777777" w:rsidR="00CC5973" w:rsidRPr="009946F4" w:rsidRDefault="00CC5973" w:rsidP="008A1976">
            <w:pPr>
              <w:pStyle w:val="Default"/>
              <w:rPr>
                <w:rFonts w:asciiTheme="minorHAnsi" w:hAnsiTheme="minorHAnsi" w:cstheme="minorHAnsi"/>
                <w:bCs/>
                <w:iCs/>
                <w:color w:val="auto"/>
              </w:rPr>
            </w:pPr>
          </w:p>
          <w:p w14:paraId="1DDFB7F0" w14:textId="15BACC76" w:rsidR="002C0BFE" w:rsidRPr="00A8095A" w:rsidRDefault="00CC5973" w:rsidP="003E1F7B">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Le logiciel a-t-il été testé ou débugué ?</w:t>
            </w:r>
          </w:p>
          <w:p w14:paraId="3A429AD1" w14:textId="77777777" w:rsidR="00CC5973" w:rsidRPr="00242E6F" w:rsidRDefault="00CC5973" w:rsidP="003E1F7B">
            <w:pPr>
              <w:pStyle w:val="Default"/>
              <w:rPr>
                <w:rFonts w:asciiTheme="minorHAnsi" w:hAnsiTheme="minorHAnsi" w:cstheme="minorHAnsi"/>
                <w:iCs/>
                <w:color w:val="auto"/>
              </w:rPr>
            </w:pPr>
          </w:p>
          <w:p w14:paraId="2AA038FF" w14:textId="77777777" w:rsidR="007A691D" w:rsidRPr="00242E6F" w:rsidRDefault="007A691D" w:rsidP="003E1F7B">
            <w:pPr>
              <w:pStyle w:val="Default"/>
              <w:rPr>
                <w:rFonts w:asciiTheme="minorHAnsi" w:hAnsiTheme="minorHAnsi" w:cstheme="minorHAnsi"/>
                <w:b/>
                <w:i/>
                <w:color w:val="auto"/>
                <w:sz w:val="20"/>
                <w:szCs w:val="20"/>
              </w:rPr>
            </w:pPr>
          </w:p>
        </w:tc>
      </w:tr>
    </w:tbl>
    <w:p w14:paraId="2FCDFA38" w14:textId="77777777" w:rsidR="00F85C9E" w:rsidRPr="00242E6F" w:rsidRDefault="00F85C9E"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495B38" w:rsidRPr="00242E6F" w14:paraId="3E6301E1" w14:textId="77777777" w:rsidTr="00785517">
        <w:tc>
          <w:tcPr>
            <w:tcW w:w="9212" w:type="dxa"/>
          </w:tcPr>
          <w:p w14:paraId="1F49C7C6" w14:textId="12186364" w:rsidR="00495B38" w:rsidRPr="00A8095A" w:rsidRDefault="00495B38"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Quel autre </w:t>
            </w:r>
            <w:r w:rsidR="001851BC" w:rsidRPr="00A8095A">
              <w:rPr>
                <w:rFonts w:asciiTheme="minorHAnsi" w:hAnsiTheme="minorHAnsi" w:cstheme="minorHAnsi"/>
                <w:iCs/>
                <w:color w:val="auto"/>
                <w:sz w:val="20"/>
                <w:szCs w:val="20"/>
              </w:rPr>
              <w:t>étudiant/</w:t>
            </w:r>
            <w:r w:rsidRPr="00A8095A">
              <w:rPr>
                <w:rFonts w:asciiTheme="minorHAnsi" w:hAnsiTheme="minorHAnsi" w:cstheme="minorHAnsi"/>
                <w:iCs/>
                <w:color w:val="auto"/>
                <w:sz w:val="20"/>
                <w:szCs w:val="20"/>
              </w:rPr>
              <w:t>institution/entreprise a eu accès au code/</w:t>
            </w:r>
            <w:r w:rsidR="007E1DEF" w:rsidRPr="00A8095A">
              <w:rPr>
                <w:rFonts w:asciiTheme="minorHAnsi" w:hAnsiTheme="minorHAnsi" w:cstheme="minorHAnsi"/>
                <w:iCs/>
                <w:color w:val="auto"/>
                <w:sz w:val="20"/>
                <w:szCs w:val="20"/>
              </w:rPr>
              <w:t xml:space="preserve">développement/conception du prototype ? </w:t>
            </w:r>
            <w:r w:rsidRPr="00A8095A">
              <w:rPr>
                <w:rFonts w:asciiTheme="minorHAnsi" w:hAnsiTheme="minorHAnsi" w:cstheme="minorHAnsi"/>
                <w:iCs/>
                <w:color w:val="auto"/>
                <w:sz w:val="20"/>
                <w:szCs w:val="20"/>
              </w:rPr>
              <w:t xml:space="preserve">  </w:t>
            </w:r>
          </w:p>
          <w:p w14:paraId="6C81B126" w14:textId="77777777" w:rsidR="00495B38" w:rsidRPr="00242E6F" w:rsidRDefault="00495B38" w:rsidP="00785517">
            <w:pPr>
              <w:pStyle w:val="Default"/>
              <w:rPr>
                <w:rFonts w:asciiTheme="minorHAnsi" w:hAnsiTheme="minorHAnsi" w:cstheme="minorHAnsi"/>
                <w:bCs/>
                <w:iCs/>
                <w:color w:val="auto"/>
              </w:rPr>
            </w:pPr>
          </w:p>
          <w:p w14:paraId="4675DDD0" w14:textId="77777777" w:rsidR="00495B38" w:rsidRPr="00242E6F" w:rsidRDefault="00495B38" w:rsidP="00785517">
            <w:pPr>
              <w:pStyle w:val="Default"/>
              <w:rPr>
                <w:rFonts w:asciiTheme="minorHAnsi" w:hAnsiTheme="minorHAnsi" w:cstheme="minorHAnsi"/>
                <w:bCs/>
                <w:iCs/>
                <w:color w:val="auto"/>
              </w:rPr>
            </w:pPr>
          </w:p>
          <w:p w14:paraId="32CB5AB1" w14:textId="77777777" w:rsidR="00495B38" w:rsidRPr="00242E6F" w:rsidRDefault="00495B38" w:rsidP="00785517">
            <w:pPr>
              <w:pStyle w:val="Default"/>
              <w:rPr>
                <w:rFonts w:asciiTheme="minorHAnsi" w:hAnsiTheme="minorHAnsi" w:cstheme="minorHAnsi"/>
                <w:b/>
                <w:i/>
                <w:color w:val="auto"/>
                <w:sz w:val="20"/>
                <w:szCs w:val="20"/>
              </w:rPr>
            </w:pPr>
          </w:p>
        </w:tc>
      </w:tr>
    </w:tbl>
    <w:p w14:paraId="2FEBCB8D" w14:textId="77777777" w:rsidR="00D4794F" w:rsidRPr="00242E6F" w:rsidRDefault="00D4794F" w:rsidP="0045487A">
      <w:pPr>
        <w:pStyle w:val="Default"/>
        <w:rPr>
          <w:rFonts w:asciiTheme="minorHAnsi" w:hAnsiTheme="minorHAnsi" w:cstheme="minorHAnsi"/>
          <w:color w:val="auto"/>
          <w:sz w:val="20"/>
          <w:szCs w:val="20"/>
        </w:rPr>
      </w:pPr>
    </w:p>
    <w:p w14:paraId="0CE75DA7" w14:textId="2D1B72DB" w:rsidR="00545908" w:rsidRPr="00242E6F" w:rsidRDefault="00545908" w:rsidP="00545908">
      <w:pPr>
        <w:pStyle w:val="Default"/>
        <w:rPr>
          <w:rFonts w:asciiTheme="minorHAnsi" w:hAnsiTheme="minorHAnsi" w:cstheme="minorHAnsi"/>
          <w:color w:val="auto"/>
        </w:rPr>
      </w:pPr>
      <w:r w:rsidRPr="00242E6F">
        <w:rPr>
          <w:rFonts w:asciiTheme="minorHAnsi" w:hAnsiTheme="minorHAnsi" w:cstheme="minorHAnsi"/>
          <w:color w:val="auto"/>
        </w:rPr>
        <w:t>V.3. D</w:t>
      </w:r>
      <w:r w:rsidR="00C22632" w:rsidRPr="00242E6F">
        <w:rPr>
          <w:rFonts w:asciiTheme="minorHAnsi" w:hAnsiTheme="minorHAnsi" w:cstheme="minorHAnsi"/>
        </w:rPr>
        <w:t>É</w:t>
      </w:r>
      <w:r w:rsidRPr="00242E6F">
        <w:rPr>
          <w:rFonts w:asciiTheme="minorHAnsi" w:hAnsiTheme="minorHAnsi" w:cstheme="minorHAnsi"/>
          <w:color w:val="auto"/>
        </w:rPr>
        <w:t>VELOPPEMENT</w:t>
      </w:r>
    </w:p>
    <w:p w14:paraId="4B8A4DE6" w14:textId="77777777" w:rsidR="00545908" w:rsidRPr="00242E6F" w:rsidRDefault="00545908" w:rsidP="0045487A">
      <w:pPr>
        <w:pStyle w:val="Default"/>
        <w:rPr>
          <w:rFonts w:asciiTheme="minorHAnsi" w:hAnsiTheme="minorHAnsi" w:cstheme="minorHAnsi"/>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545908" w:rsidRPr="00242E6F" w14:paraId="0A67C1EA" w14:textId="77777777" w:rsidTr="00785517">
        <w:tc>
          <w:tcPr>
            <w:tcW w:w="9212" w:type="dxa"/>
          </w:tcPr>
          <w:p w14:paraId="52679052" w14:textId="49F81669" w:rsidR="00545908" w:rsidRPr="00A8095A" w:rsidRDefault="00313805" w:rsidP="00545908">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 xml:space="preserve">Est-ce une version de recherche, béta ou commerciale ? </w:t>
            </w:r>
            <w:r w:rsidR="00545908" w:rsidRPr="00A8095A">
              <w:rPr>
                <w:rFonts w:asciiTheme="minorHAnsi" w:hAnsiTheme="minorHAnsi" w:cstheme="minorHAnsi"/>
                <w:iCs/>
                <w:color w:val="auto"/>
                <w:sz w:val="20"/>
                <w:szCs w:val="20"/>
              </w:rPr>
              <w:t>Précisez les prochaines étapes de développement</w:t>
            </w:r>
            <w:r w:rsidR="00F85C9E" w:rsidRPr="00A8095A">
              <w:rPr>
                <w:rFonts w:asciiTheme="minorHAnsi" w:hAnsiTheme="minorHAnsi" w:cstheme="minorHAnsi"/>
                <w:iCs/>
                <w:color w:val="auto"/>
                <w:sz w:val="20"/>
                <w:szCs w:val="20"/>
              </w:rPr>
              <w:t xml:space="preserve"> </w:t>
            </w:r>
            <w:r w:rsidR="00A907C7" w:rsidRPr="00A8095A">
              <w:rPr>
                <w:rFonts w:asciiTheme="minorHAnsi" w:hAnsiTheme="minorHAnsi" w:cstheme="minorHAnsi"/>
                <w:iCs/>
                <w:color w:val="auto"/>
                <w:sz w:val="20"/>
                <w:szCs w:val="20"/>
              </w:rPr>
              <w:t>de l’</w:t>
            </w:r>
            <w:r w:rsidR="007F71F4" w:rsidRPr="00A8095A">
              <w:rPr>
                <w:rFonts w:asciiTheme="minorHAnsi" w:hAnsiTheme="minorHAnsi" w:cstheme="minorHAnsi"/>
                <w:iCs/>
                <w:color w:val="auto"/>
                <w:sz w:val="20"/>
                <w:szCs w:val="20"/>
              </w:rPr>
              <w:t>œuvre</w:t>
            </w:r>
            <w:r w:rsidRPr="00A8095A">
              <w:rPr>
                <w:rFonts w:asciiTheme="minorHAnsi" w:hAnsiTheme="minorHAnsi" w:cstheme="minorHAnsi"/>
                <w:iCs/>
                <w:color w:val="auto"/>
                <w:sz w:val="20"/>
                <w:szCs w:val="20"/>
              </w:rPr>
              <w:t> ?</w:t>
            </w:r>
          </w:p>
          <w:p w14:paraId="00B440C7" w14:textId="77777777" w:rsidR="00545908" w:rsidRPr="009946F4" w:rsidRDefault="00545908" w:rsidP="00785517">
            <w:pPr>
              <w:pStyle w:val="Default"/>
              <w:rPr>
                <w:rFonts w:asciiTheme="minorHAnsi" w:hAnsiTheme="minorHAnsi" w:cstheme="minorHAnsi"/>
                <w:bCs/>
                <w:iCs/>
                <w:color w:val="auto"/>
              </w:rPr>
            </w:pPr>
          </w:p>
          <w:p w14:paraId="13FD8060" w14:textId="77777777" w:rsidR="00CC5973" w:rsidRPr="009946F4" w:rsidRDefault="00CC5973" w:rsidP="00785517">
            <w:pPr>
              <w:pStyle w:val="Default"/>
              <w:rPr>
                <w:rFonts w:asciiTheme="minorHAnsi" w:hAnsiTheme="minorHAnsi" w:cstheme="minorHAnsi"/>
                <w:bCs/>
                <w:iCs/>
                <w:color w:val="auto"/>
              </w:rPr>
            </w:pPr>
          </w:p>
          <w:p w14:paraId="130655AF" w14:textId="77777777" w:rsidR="00E47AA6" w:rsidRPr="009946F4" w:rsidRDefault="00E47AA6" w:rsidP="00785517">
            <w:pPr>
              <w:pStyle w:val="Default"/>
              <w:rPr>
                <w:rFonts w:asciiTheme="minorHAnsi" w:hAnsiTheme="minorHAnsi" w:cstheme="minorHAnsi"/>
                <w:bCs/>
                <w:iCs/>
                <w:color w:val="auto"/>
              </w:rPr>
            </w:pPr>
          </w:p>
          <w:p w14:paraId="7F328CC2" w14:textId="6E0A64AE" w:rsidR="00CC5973" w:rsidRPr="00A8095A" w:rsidRDefault="00CC5973" w:rsidP="00785517">
            <w:pPr>
              <w:pStyle w:val="Default"/>
              <w:rPr>
                <w:rFonts w:asciiTheme="minorHAnsi" w:hAnsiTheme="minorHAnsi" w:cstheme="minorHAnsi"/>
                <w:iCs/>
                <w:color w:val="auto"/>
                <w:sz w:val="20"/>
                <w:szCs w:val="20"/>
              </w:rPr>
            </w:pPr>
            <w:r w:rsidRPr="00A8095A">
              <w:rPr>
                <w:rFonts w:asciiTheme="minorHAnsi" w:hAnsiTheme="minorHAnsi" w:cstheme="minorHAnsi"/>
                <w:iCs/>
                <w:color w:val="auto"/>
                <w:sz w:val="20"/>
                <w:szCs w:val="20"/>
              </w:rPr>
              <w:t>Existe-t-il un manuel d’utilisation ?</w:t>
            </w:r>
          </w:p>
          <w:p w14:paraId="1E25C94B" w14:textId="77777777" w:rsidR="00545908" w:rsidRPr="00242E6F" w:rsidRDefault="00545908" w:rsidP="00785517">
            <w:pPr>
              <w:pStyle w:val="Default"/>
              <w:rPr>
                <w:rFonts w:asciiTheme="minorHAnsi" w:hAnsiTheme="minorHAnsi" w:cstheme="minorHAnsi"/>
                <w:bCs/>
                <w:iCs/>
                <w:color w:val="auto"/>
              </w:rPr>
            </w:pPr>
          </w:p>
          <w:p w14:paraId="2AA8022A" w14:textId="77777777" w:rsidR="00545908" w:rsidRPr="00242E6F" w:rsidRDefault="00545908" w:rsidP="00785517">
            <w:pPr>
              <w:pStyle w:val="Default"/>
              <w:rPr>
                <w:rFonts w:asciiTheme="minorHAnsi" w:hAnsiTheme="minorHAnsi" w:cstheme="minorHAnsi"/>
                <w:b/>
                <w:i/>
                <w:color w:val="auto"/>
                <w:sz w:val="20"/>
                <w:szCs w:val="20"/>
              </w:rPr>
            </w:pPr>
          </w:p>
        </w:tc>
      </w:tr>
    </w:tbl>
    <w:p w14:paraId="62B595B9" w14:textId="33D1064A" w:rsidR="007E1DEF" w:rsidRPr="00242E6F" w:rsidRDefault="007E1DEF" w:rsidP="0045487A">
      <w:pPr>
        <w:pStyle w:val="Default"/>
        <w:rPr>
          <w:rFonts w:asciiTheme="minorHAnsi" w:hAnsiTheme="minorHAnsi" w:cstheme="minorHAnsi"/>
          <w:color w:val="auto"/>
          <w:sz w:val="20"/>
          <w:szCs w:val="20"/>
        </w:rPr>
      </w:pPr>
    </w:p>
    <w:p w14:paraId="658FCC37" w14:textId="77777777" w:rsidR="00F85C9E" w:rsidRPr="00242E6F" w:rsidRDefault="00F85C9E" w:rsidP="0045487A">
      <w:pPr>
        <w:pStyle w:val="Default"/>
        <w:rPr>
          <w:rFonts w:asciiTheme="minorHAnsi" w:hAnsiTheme="minorHAnsi" w:cstheme="minorHAnsi"/>
          <w:color w:val="auto"/>
        </w:rPr>
      </w:pPr>
    </w:p>
    <w:p w14:paraId="1EC19C3D" w14:textId="7BEE9131" w:rsidR="0045487A" w:rsidRPr="00242E6F" w:rsidRDefault="00867830" w:rsidP="00BB5794">
      <w:pPr>
        <w:rPr>
          <w:rFonts w:asciiTheme="minorHAnsi" w:hAnsiTheme="minorHAnsi" w:cstheme="minorHAnsi"/>
        </w:rPr>
      </w:pPr>
      <w:r w:rsidRPr="00242E6F">
        <w:rPr>
          <w:rFonts w:asciiTheme="minorHAnsi" w:hAnsiTheme="minorHAnsi" w:cstheme="minorHAnsi"/>
        </w:rPr>
        <w:t>V</w:t>
      </w:r>
      <w:r w:rsidR="0045487A" w:rsidRPr="00242E6F">
        <w:rPr>
          <w:rFonts w:asciiTheme="minorHAnsi" w:hAnsiTheme="minorHAnsi" w:cstheme="minorHAnsi"/>
        </w:rPr>
        <w:t>.</w:t>
      </w:r>
      <w:r w:rsidR="00545908" w:rsidRPr="00242E6F">
        <w:rPr>
          <w:rFonts w:asciiTheme="minorHAnsi" w:hAnsiTheme="minorHAnsi" w:cstheme="minorHAnsi"/>
        </w:rPr>
        <w:t>4</w:t>
      </w:r>
      <w:r w:rsidR="0045487A" w:rsidRPr="00242E6F">
        <w:rPr>
          <w:rFonts w:asciiTheme="minorHAnsi" w:hAnsiTheme="minorHAnsi" w:cstheme="minorHAnsi"/>
        </w:rPr>
        <w:t>. D</w:t>
      </w:r>
      <w:r w:rsidR="00C22632" w:rsidRPr="00242E6F">
        <w:rPr>
          <w:rFonts w:asciiTheme="minorHAnsi" w:hAnsiTheme="minorHAnsi" w:cstheme="minorHAnsi"/>
        </w:rPr>
        <w:t>É</w:t>
      </w:r>
      <w:r w:rsidR="0045487A" w:rsidRPr="00242E6F">
        <w:rPr>
          <w:rFonts w:asciiTheme="minorHAnsi" w:hAnsiTheme="minorHAnsi" w:cstheme="minorHAnsi"/>
        </w:rPr>
        <w:t xml:space="preserve">VELOPPEMENT </w:t>
      </w:r>
      <w:r w:rsidR="00E47AA6" w:rsidRPr="00242E6F">
        <w:rPr>
          <w:rFonts w:asciiTheme="minorHAnsi" w:hAnsiTheme="minorHAnsi" w:cstheme="minorHAnsi"/>
        </w:rPr>
        <w:t xml:space="preserve">TECHNIQUE ET/OU </w:t>
      </w:r>
      <w:r w:rsidR="00C5074E" w:rsidRPr="00242E6F">
        <w:rPr>
          <w:rFonts w:asciiTheme="minorHAnsi" w:hAnsiTheme="minorHAnsi" w:cstheme="minorHAnsi"/>
        </w:rPr>
        <w:t>COMMERCIAL</w:t>
      </w:r>
      <w:r w:rsidR="0045487A" w:rsidRPr="00242E6F">
        <w:rPr>
          <w:rFonts w:asciiTheme="minorHAnsi" w:hAnsiTheme="minorHAnsi" w:cstheme="minorHAnsi"/>
        </w:rPr>
        <w:t xml:space="preserve"> </w:t>
      </w:r>
    </w:p>
    <w:p w14:paraId="2AA70EA5" w14:textId="77777777"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rPr>
      </w:pPr>
    </w:p>
    <w:p w14:paraId="282517CC" w14:textId="109E69BA" w:rsidR="00B25BBE" w:rsidRPr="00242E6F" w:rsidRDefault="00B25BBE" w:rsidP="00B25BBE">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Quel type de licence envisagez-vous pour le développement ou l’exploitation de cette œuvre ?</w:t>
      </w:r>
    </w:p>
    <w:p w14:paraId="320EAC6D" w14:textId="184ABF68" w:rsidR="00B25BBE" w:rsidRPr="00242E6F" w:rsidRDefault="00B25BBE" w:rsidP="00B25BBE">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007556D8" w:rsidRPr="00242E6F">
        <w:rPr>
          <w:rFonts w:asciiTheme="minorHAnsi" w:hAnsiTheme="minorHAnsi" w:cstheme="minorHAnsi"/>
        </w:rPr>
        <w:t xml:space="preserve"> L</w:t>
      </w:r>
      <w:r w:rsidRPr="00242E6F">
        <w:rPr>
          <w:rFonts w:asciiTheme="minorHAnsi" w:hAnsiTheme="minorHAnsi" w:cstheme="minorHAnsi"/>
        </w:rPr>
        <w:t xml:space="preserve">ibre </w:t>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7556D8" w:rsidRPr="00242E6F">
        <w:rPr>
          <w:rFonts w:asciiTheme="minorHAnsi" w:hAnsiTheme="minorHAnsi" w:cstheme="minorHAnsi"/>
        </w:rPr>
        <w:t>P</w:t>
      </w:r>
      <w:r w:rsidRPr="00242E6F">
        <w:rPr>
          <w:rFonts w:asciiTheme="minorHAnsi" w:hAnsiTheme="minorHAnsi" w:cstheme="minorHAnsi"/>
        </w:rPr>
        <w:t>ropriétaire</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Autres </w:t>
      </w:r>
    </w:p>
    <w:p w14:paraId="77F997BA" w14:textId="77777777" w:rsidR="00B25BBE" w:rsidRPr="00242E6F" w:rsidRDefault="00B25BBE" w:rsidP="00B25BBE">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3D3EBB5F" w14:textId="77777777" w:rsidR="00B25BBE" w:rsidRPr="00242E6F" w:rsidRDefault="00B25BBE" w:rsidP="00B25BBE">
      <w:pPr>
        <w:pStyle w:val="Default"/>
        <w:rPr>
          <w:rFonts w:asciiTheme="minorHAnsi" w:hAnsiTheme="minorHAnsi" w:cstheme="minorHAnsi"/>
          <w:color w:val="auto"/>
        </w:rPr>
      </w:pPr>
    </w:p>
    <w:p w14:paraId="049381B1" w14:textId="77777777" w:rsidR="009D3970" w:rsidRPr="00242E6F" w:rsidRDefault="009D3970" w:rsidP="00AE3EDD">
      <w:pPr>
        <w:pStyle w:val="Default"/>
        <w:rPr>
          <w:rFonts w:asciiTheme="minorHAnsi" w:hAnsiTheme="minorHAnsi" w:cstheme="minorHAnsi"/>
        </w:rPr>
      </w:pPr>
    </w:p>
    <w:p w14:paraId="188076AE" w14:textId="77777777" w:rsidR="007556D8" w:rsidRPr="00242E6F" w:rsidRDefault="007556D8" w:rsidP="0045487A">
      <w:pPr>
        <w:pStyle w:val="Default"/>
        <w:rPr>
          <w:rFonts w:asciiTheme="minorHAnsi" w:hAnsiTheme="minorHAnsi" w:cstheme="minorHAnsi"/>
          <w:color w:val="auto"/>
        </w:rPr>
      </w:pPr>
    </w:p>
    <w:p w14:paraId="29E31940" w14:textId="11FA59F9" w:rsidR="008A1976" w:rsidRPr="00242E6F" w:rsidRDefault="005B2C1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Une création</w:t>
      </w:r>
      <w:r w:rsidR="008A1976" w:rsidRPr="00242E6F">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d’</w:t>
      </w:r>
      <w:r w:rsidR="008A1976" w:rsidRPr="00242E6F">
        <w:rPr>
          <w:rFonts w:asciiTheme="minorHAnsi" w:hAnsiTheme="minorHAnsi" w:cstheme="minorHAnsi"/>
          <w:b w:val="0"/>
          <w:color w:val="000000" w:themeColor="text1"/>
          <w:sz w:val="24"/>
          <w:szCs w:val="24"/>
        </w:rPr>
        <w:t>entreprise</w:t>
      </w:r>
      <w:r w:rsidRPr="00242E6F">
        <w:rPr>
          <w:rFonts w:asciiTheme="minorHAnsi" w:hAnsiTheme="minorHAnsi" w:cstheme="minorHAnsi"/>
          <w:b w:val="0"/>
          <w:color w:val="000000" w:themeColor="text1"/>
          <w:sz w:val="24"/>
          <w:szCs w:val="24"/>
        </w:rPr>
        <w:t xml:space="preserve"> est-elle envisagée</w:t>
      </w:r>
      <w:r w:rsidR="008A1976" w:rsidRPr="00242E6F">
        <w:rPr>
          <w:rFonts w:asciiTheme="minorHAnsi" w:hAnsiTheme="minorHAnsi" w:cstheme="minorHAnsi"/>
          <w:b w:val="0"/>
          <w:color w:val="000000" w:themeColor="text1"/>
          <w:sz w:val="24"/>
          <w:szCs w:val="24"/>
        </w:rPr>
        <w:t xml:space="preserve"> pour le développement </w:t>
      </w:r>
      <w:r w:rsidR="001073C7" w:rsidRPr="00242E6F">
        <w:rPr>
          <w:rFonts w:asciiTheme="minorHAnsi" w:hAnsiTheme="minorHAnsi" w:cstheme="minorHAnsi"/>
          <w:b w:val="0"/>
          <w:color w:val="000000" w:themeColor="text1"/>
          <w:sz w:val="24"/>
          <w:szCs w:val="24"/>
        </w:rPr>
        <w:t xml:space="preserve">et l'exploitation </w:t>
      </w:r>
      <w:r w:rsidR="008A1976" w:rsidRPr="00242E6F">
        <w:rPr>
          <w:rFonts w:asciiTheme="minorHAnsi" w:hAnsiTheme="minorHAnsi" w:cstheme="minorHAnsi"/>
          <w:b w:val="0"/>
          <w:color w:val="000000" w:themeColor="text1"/>
          <w:sz w:val="24"/>
          <w:szCs w:val="24"/>
        </w:rPr>
        <w:t xml:space="preserve">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008A1976" w:rsidRPr="00242E6F">
        <w:rPr>
          <w:rFonts w:asciiTheme="minorHAnsi" w:hAnsiTheme="minorHAnsi" w:cstheme="minorHAnsi"/>
          <w:b w:val="0"/>
          <w:color w:val="000000" w:themeColor="text1"/>
          <w:sz w:val="24"/>
          <w:szCs w:val="24"/>
        </w:rPr>
        <w:t> ?</w:t>
      </w:r>
    </w:p>
    <w:p w14:paraId="084C7DB3" w14:textId="54AAB5A4" w:rsidR="008A1976" w:rsidRPr="00242E6F" w:rsidRDefault="008A1976" w:rsidP="008A1976">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Création en cours </w:t>
      </w:r>
    </w:p>
    <w:p w14:paraId="797F0082" w14:textId="77777777" w:rsidR="008A1976" w:rsidRPr="00242E6F" w:rsidRDefault="008A1976" w:rsidP="008A1976">
      <w:pPr>
        <w:rPr>
          <w:rFonts w:asciiTheme="minorHAnsi" w:hAnsiTheme="minorHAnsi" w:cstheme="minorHAnsi"/>
          <w:color w:val="000000"/>
        </w:rPr>
      </w:pPr>
      <w:r w:rsidRPr="00242E6F">
        <w:rPr>
          <w:rFonts w:asciiTheme="minorHAnsi" w:hAnsiTheme="minorHAnsi" w:cstheme="minorHAnsi"/>
          <w:color w:val="000000"/>
        </w:rPr>
        <w:t xml:space="preserve">Si oui, précisez les acteurs, le projet et son état d'avancement : </w:t>
      </w:r>
      <w:r w:rsidRPr="00242E6F">
        <w:rPr>
          <w:rFonts w:asciiTheme="minorHAnsi" w:hAnsiTheme="minorHAnsi" w:cstheme="minorHAnsi"/>
        </w:rPr>
        <w:fldChar w:fldCharType="begin">
          <w:ffData>
            <w:name w:val="Texte428"/>
            <w:enabled/>
            <w:calcOnExit w:val="0"/>
            <w:textInput/>
          </w:ffData>
        </w:fldChar>
      </w:r>
      <w:bookmarkStart w:id="10" w:name="Texte428"/>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bookmarkEnd w:id="10"/>
    </w:p>
    <w:p w14:paraId="18437C2E" w14:textId="77777777" w:rsidR="0045487A" w:rsidRPr="00242E6F" w:rsidRDefault="0045487A" w:rsidP="0045487A">
      <w:pPr>
        <w:pStyle w:val="Default"/>
        <w:rPr>
          <w:rFonts w:asciiTheme="minorHAnsi" w:hAnsiTheme="minorHAnsi" w:cstheme="minorHAnsi"/>
          <w:color w:val="auto"/>
        </w:rPr>
      </w:pPr>
    </w:p>
    <w:p w14:paraId="069DB15B" w14:textId="77777777" w:rsidR="007556D8" w:rsidRPr="00242E6F" w:rsidRDefault="007556D8" w:rsidP="0045487A">
      <w:pPr>
        <w:pStyle w:val="Default"/>
        <w:rPr>
          <w:rFonts w:asciiTheme="minorHAnsi" w:hAnsiTheme="minorHAnsi" w:cstheme="minorHAnsi"/>
          <w:color w:val="auto"/>
        </w:rPr>
      </w:pPr>
    </w:p>
    <w:p w14:paraId="6AA9A8DA" w14:textId="77777777" w:rsidR="007556D8" w:rsidRPr="00242E6F" w:rsidRDefault="007556D8" w:rsidP="0045487A">
      <w:pPr>
        <w:pStyle w:val="Default"/>
        <w:rPr>
          <w:rFonts w:asciiTheme="minorHAnsi" w:hAnsiTheme="minorHAnsi" w:cstheme="minorHAnsi"/>
          <w:color w:val="auto"/>
        </w:rPr>
      </w:pPr>
    </w:p>
    <w:p w14:paraId="09BFA743" w14:textId="77777777" w:rsidR="007556D8" w:rsidRPr="00242E6F" w:rsidRDefault="007556D8" w:rsidP="0045487A">
      <w:pPr>
        <w:pStyle w:val="Default"/>
        <w:rPr>
          <w:rFonts w:asciiTheme="minorHAnsi" w:hAnsiTheme="minorHAnsi" w:cstheme="minorHAnsi"/>
          <w:color w:val="auto"/>
        </w:rPr>
      </w:pPr>
    </w:p>
    <w:p w14:paraId="6FFFBB69" w14:textId="4C5A5722" w:rsidR="008A1976" w:rsidRPr="00242E6F" w:rsidRDefault="008A1976" w:rsidP="003F0115">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Avez-vous déjà identifié ou contacté un partenaire potentiel </w:t>
      </w:r>
      <w:r w:rsidR="00C44E62" w:rsidRPr="00242E6F">
        <w:rPr>
          <w:rFonts w:asciiTheme="minorHAnsi" w:hAnsiTheme="minorHAnsi" w:cstheme="minorHAnsi"/>
          <w:b w:val="0"/>
          <w:color w:val="000000" w:themeColor="text1"/>
          <w:sz w:val="24"/>
          <w:szCs w:val="24"/>
        </w:rPr>
        <w:t xml:space="preserve">pour l'exploitation de </w:t>
      </w:r>
      <w:r w:rsidR="00AC3A78" w:rsidRPr="00242E6F">
        <w:rPr>
          <w:rFonts w:asciiTheme="minorHAnsi" w:hAnsiTheme="minorHAnsi" w:cstheme="minorHAnsi"/>
          <w:b w:val="0"/>
          <w:color w:val="000000" w:themeColor="text1"/>
          <w:sz w:val="24"/>
          <w:szCs w:val="24"/>
        </w:rPr>
        <w:t xml:space="preserve">cette </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40C5AF05" w14:textId="742F7B67" w:rsidR="008A1976" w:rsidRPr="00242E6F" w:rsidRDefault="008A1976" w:rsidP="008A1976">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85"/>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w:t>
      </w:r>
      <w:r w:rsidR="00410EEA" w:rsidRPr="00242E6F">
        <w:rPr>
          <w:rFonts w:asciiTheme="minorHAnsi" w:hAnsiTheme="minorHAnsi" w:cstheme="minorHAnsi"/>
          <w:color w:val="000000"/>
        </w:rPr>
        <w:t xml:space="preserve">(lequel, signature d'un accord </w:t>
      </w:r>
      <w:r w:rsidR="00FA7BE6">
        <w:rPr>
          <w:rFonts w:asciiTheme="minorHAnsi" w:hAnsiTheme="minorHAnsi" w:cstheme="minorHAnsi"/>
          <w:color w:val="000000"/>
        </w:rPr>
        <w:t xml:space="preserve">de collaboration </w:t>
      </w:r>
      <w:r w:rsidR="00287FE5">
        <w:rPr>
          <w:rFonts w:asciiTheme="minorHAnsi" w:hAnsiTheme="minorHAnsi" w:cstheme="minorHAnsi"/>
          <w:color w:val="000000"/>
        </w:rPr>
        <w:t>avec un u</w:t>
      </w:r>
      <w:r w:rsidR="00FA7BE6">
        <w:rPr>
          <w:rFonts w:asciiTheme="minorHAnsi" w:hAnsiTheme="minorHAnsi" w:cstheme="minorHAnsi"/>
          <w:color w:val="000000"/>
        </w:rPr>
        <w:t xml:space="preserve">ndustriel </w:t>
      </w:r>
      <w:r w:rsidR="00410EEA" w:rsidRPr="00242E6F">
        <w:rPr>
          <w:rFonts w:asciiTheme="minorHAnsi" w:hAnsiTheme="minorHAnsi" w:cstheme="minorHAnsi"/>
          <w:color w:val="000000"/>
        </w:rPr>
        <w:t>etc.)</w:t>
      </w:r>
      <w:r w:rsidRPr="00242E6F">
        <w:rPr>
          <w:rFonts w:asciiTheme="minorHAnsi" w:hAnsiTheme="minorHAnsi" w:cstheme="minorHAnsi"/>
          <w:color w:val="000000"/>
        </w:rPr>
        <w:t xml:space="preserve">: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AD820AA" w14:textId="77777777" w:rsidR="008A1976" w:rsidRDefault="008A1976" w:rsidP="008A1976">
      <w:pPr>
        <w:ind w:right="-6"/>
        <w:rPr>
          <w:rFonts w:asciiTheme="minorHAnsi" w:hAnsiTheme="minorHAnsi" w:cstheme="minorHAnsi"/>
        </w:rPr>
      </w:pPr>
    </w:p>
    <w:p w14:paraId="18E6D3E8" w14:textId="7EFA6EC3" w:rsidR="00FA7BE6" w:rsidRPr="008E03CB" w:rsidRDefault="007544FB" w:rsidP="00FA7BE6">
      <w:pPr>
        <w:pStyle w:val="Default"/>
        <w:rPr>
          <w:rFonts w:asciiTheme="minorHAnsi" w:hAnsiTheme="minorHAnsi" w:cstheme="minorHAnsi"/>
          <w:color w:val="auto"/>
        </w:rPr>
      </w:pPr>
      <w:r w:rsidRPr="008E03CB">
        <w:rPr>
          <w:rFonts w:asciiTheme="minorHAnsi" w:hAnsiTheme="minorHAnsi" w:cstheme="minorHAnsi"/>
          <w:color w:val="auto"/>
        </w:rPr>
        <w:t>Si ou</w:t>
      </w:r>
      <w:r>
        <w:rPr>
          <w:rFonts w:asciiTheme="minorHAnsi" w:hAnsiTheme="minorHAnsi" w:cstheme="minorHAnsi"/>
          <w:color w:val="auto"/>
        </w:rPr>
        <w:t>i</w:t>
      </w:r>
      <w:r w:rsidRPr="008E03CB">
        <w:rPr>
          <w:rFonts w:asciiTheme="minorHAnsi" w:hAnsiTheme="minorHAnsi" w:cstheme="minorHAnsi"/>
          <w:color w:val="auto"/>
        </w:rPr>
        <w:t>, p</w:t>
      </w:r>
      <w:r w:rsidR="00FA7BE6" w:rsidRPr="008E03CB">
        <w:rPr>
          <w:rFonts w:asciiTheme="minorHAnsi" w:hAnsiTheme="minorHAnsi" w:cstheme="minorHAnsi"/>
          <w:color w:val="auto"/>
        </w:rPr>
        <w:t>ourriez-vous nous envoyer tout contrat relatif à cette oeuvre numérique, en particulier le contrat de collaboration </w:t>
      </w:r>
      <w:r w:rsidR="00287FE5" w:rsidRPr="008E03CB">
        <w:rPr>
          <w:rFonts w:asciiTheme="minorHAnsi" w:hAnsiTheme="minorHAnsi" w:cstheme="minorHAnsi"/>
          <w:color w:val="auto"/>
        </w:rPr>
        <w:t xml:space="preserve">avec un industriel </w:t>
      </w:r>
      <w:r w:rsidR="00FA7BE6" w:rsidRPr="008E03CB">
        <w:rPr>
          <w:rFonts w:asciiTheme="minorHAnsi" w:hAnsiTheme="minorHAnsi" w:cstheme="minorHAnsi"/>
          <w:color w:val="auto"/>
        </w:rPr>
        <w:t>?</w:t>
      </w:r>
    </w:p>
    <w:p w14:paraId="02BA0A7A" w14:textId="77777777" w:rsidR="007544FB" w:rsidRPr="008E03CB" w:rsidRDefault="007544FB" w:rsidP="007544FB">
      <w:pPr>
        <w:rPr>
          <w:rFonts w:asciiTheme="minorHAnsi" w:hAnsiTheme="minorHAnsi" w:cstheme="minorBidi"/>
        </w:rPr>
      </w:pPr>
      <w:r w:rsidRPr="008E03CB">
        <w:rPr>
          <w:rFonts w:asciiTheme="minorHAnsi" w:hAnsiTheme="minorHAnsi" w:cstheme="minorBidi"/>
        </w:rPr>
        <w:t>Si non, pouvez-vous voir avec votre service de valorisation pour une mise en place d’un tel accord en particulier afin de définir les droits PI?</w:t>
      </w:r>
    </w:p>
    <w:p w14:paraId="34FB8532" w14:textId="77777777" w:rsidR="007556D8" w:rsidRPr="00242E6F" w:rsidRDefault="007556D8" w:rsidP="008A1976">
      <w:pPr>
        <w:ind w:right="-6"/>
        <w:rPr>
          <w:rFonts w:asciiTheme="minorHAnsi" w:hAnsiTheme="minorHAnsi" w:cstheme="minorHAnsi"/>
        </w:rPr>
      </w:pPr>
    </w:p>
    <w:p w14:paraId="5C76774E" w14:textId="56F27D2A"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Souhaitez-vous réaliser la maintenance de votre logiciel pour l’entreprise </w:t>
      </w:r>
      <w:r w:rsidR="00313805" w:rsidRPr="00242E6F">
        <w:rPr>
          <w:rFonts w:asciiTheme="minorHAnsi" w:hAnsiTheme="minorHAnsi" w:cstheme="minorHAnsi"/>
          <w:b w:val="0"/>
          <w:color w:val="000000" w:themeColor="text1"/>
          <w:sz w:val="24"/>
          <w:szCs w:val="24"/>
        </w:rPr>
        <w:t>qui prendrait une licence</w:t>
      </w:r>
      <w:r w:rsidR="0062226E" w:rsidRPr="00242E6F">
        <w:rPr>
          <w:rFonts w:asciiTheme="minorHAnsi" w:hAnsiTheme="minorHAnsi" w:cstheme="minorHAnsi"/>
          <w:b w:val="0"/>
          <w:color w:val="000000" w:themeColor="text1"/>
          <w:sz w:val="24"/>
          <w:szCs w:val="24"/>
        </w:rPr>
        <w:t xml:space="preserve"> d’exploitation </w:t>
      </w:r>
      <w:r w:rsidRPr="00242E6F">
        <w:rPr>
          <w:rFonts w:asciiTheme="minorHAnsi" w:hAnsiTheme="minorHAnsi" w:cstheme="minorHAnsi"/>
          <w:b w:val="0"/>
          <w:color w:val="000000" w:themeColor="text1"/>
          <w:sz w:val="24"/>
          <w:szCs w:val="24"/>
        </w:rPr>
        <w:t>?</w:t>
      </w:r>
    </w:p>
    <w:p w14:paraId="47CBE146" w14:textId="0ABB3A4B"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85"/>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738E1085"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59DAABBE"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2C1CB335" w14:textId="4BB7FEAD"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Souhaitez-vous proposer des formations pour votre logiciel auprès des</w:t>
      </w:r>
      <w:r w:rsidR="00313805" w:rsidRPr="00242E6F">
        <w:rPr>
          <w:rFonts w:asciiTheme="minorHAnsi" w:hAnsiTheme="minorHAnsi" w:cstheme="minorHAnsi"/>
          <w:b w:val="0"/>
          <w:color w:val="000000" w:themeColor="text1"/>
          <w:sz w:val="24"/>
          <w:szCs w:val="24"/>
        </w:rPr>
        <w:t xml:space="preserve"> administrateurs ou</w:t>
      </w:r>
      <w:r w:rsidRPr="00242E6F">
        <w:rPr>
          <w:rFonts w:asciiTheme="minorHAnsi" w:hAnsiTheme="minorHAnsi" w:cstheme="minorHAnsi"/>
          <w:b w:val="0"/>
          <w:color w:val="000000" w:themeColor="text1"/>
          <w:sz w:val="24"/>
          <w:szCs w:val="24"/>
        </w:rPr>
        <w:t xml:space="preserve"> </w:t>
      </w:r>
      <w:r w:rsidR="00313805" w:rsidRPr="00242E6F">
        <w:rPr>
          <w:rFonts w:asciiTheme="minorHAnsi" w:hAnsiTheme="minorHAnsi" w:cstheme="minorHAnsi"/>
          <w:b w:val="0"/>
          <w:color w:val="000000" w:themeColor="text1"/>
          <w:sz w:val="24"/>
          <w:szCs w:val="24"/>
        </w:rPr>
        <w:t xml:space="preserve">des </w:t>
      </w:r>
      <w:r w:rsidRPr="00242E6F">
        <w:rPr>
          <w:rFonts w:asciiTheme="minorHAnsi" w:hAnsiTheme="minorHAnsi" w:cstheme="minorHAnsi"/>
          <w:b w:val="0"/>
          <w:color w:val="000000" w:themeColor="text1"/>
          <w:sz w:val="24"/>
          <w:szCs w:val="24"/>
        </w:rPr>
        <w:t>utilisateurs</w:t>
      </w:r>
      <w:r w:rsidR="00684299">
        <w:rPr>
          <w:rFonts w:asciiTheme="minorHAnsi" w:hAnsiTheme="minorHAnsi" w:cstheme="minorHAnsi"/>
          <w:b w:val="0"/>
          <w:color w:val="000000" w:themeColor="text1"/>
          <w:sz w:val="24"/>
          <w:szCs w:val="24"/>
        </w:rPr>
        <w:t xml:space="preserve"> </w:t>
      </w:r>
      <w:r w:rsidRPr="00242E6F">
        <w:rPr>
          <w:rFonts w:asciiTheme="minorHAnsi" w:hAnsiTheme="minorHAnsi" w:cstheme="minorHAnsi"/>
          <w:b w:val="0"/>
          <w:color w:val="000000" w:themeColor="text1"/>
          <w:sz w:val="24"/>
          <w:szCs w:val="24"/>
        </w:rPr>
        <w:t>?</w:t>
      </w:r>
    </w:p>
    <w:p w14:paraId="6413B984" w14:textId="205C68AE" w:rsidR="00AE285F" w:rsidRPr="00242E6F" w:rsidRDefault="00AE285F" w:rsidP="00AE285F">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85"/>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le temps que vous souhaitez y consacrer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63C0DECF" w14:textId="77777777"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1355B3AD" w14:textId="77777777" w:rsidR="007556D8" w:rsidRPr="00242E6F" w:rsidRDefault="007556D8"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p>
    <w:p w14:paraId="79308D94" w14:textId="7B35C21B" w:rsidR="00AE285F" w:rsidRPr="00242E6F" w:rsidRDefault="00AE285F" w:rsidP="00AE285F">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Votre logiciel nécessite-t-il des adaptations spé</w:t>
      </w:r>
      <w:r w:rsidR="00313805" w:rsidRPr="00242E6F">
        <w:rPr>
          <w:rFonts w:asciiTheme="minorHAnsi" w:hAnsiTheme="minorHAnsi" w:cstheme="minorHAnsi"/>
          <w:b w:val="0"/>
          <w:color w:val="000000" w:themeColor="text1"/>
          <w:sz w:val="24"/>
          <w:szCs w:val="24"/>
        </w:rPr>
        <w:t xml:space="preserve">cifiques pour être utilisé par une </w:t>
      </w:r>
      <w:r w:rsidRPr="00242E6F">
        <w:rPr>
          <w:rFonts w:asciiTheme="minorHAnsi" w:hAnsiTheme="minorHAnsi" w:cstheme="minorHAnsi"/>
          <w:b w:val="0"/>
          <w:color w:val="000000" w:themeColor="text1"/>
          <w:sz w:val="24"/>
          <w:szCs w:val="24"/>
        </w:rPr>
        <w:t>entreprise ?</w:t>
      </w:r>
    </w:p>
    <w:p w14:paraId="7199C0E0" w14:textId="2D02FF5D" w:rsidR="00AE5314" w:rsidRPr="00242E6F" w:rsidRDefault="00AE285F" w:rsidP="00BB5794">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85"/>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p>
    <w:p w14:paraId="59EE825F" w14:textId="77777777" w:rsidR="00AE5314" w:rsidRPr="00242E6F" w:rsidRDefault="00AE5314" w:rsidP="00BB5794">
      <w:pPr>
        <w:ind w:right="-6"/>
        <w:rPr>
          <w:rFonts w:asciiTheme="minorHAnsi" w:hAnsiTheme="minorHAnsi" w:cstheme="minorHAnsi"/>
        </w:rPr>
      </w:pPr>
    </w:p>
    <w:p w14:paraId="19F3F393" w14:textId="77777777" w:rsidR="009B06F7" w:rsidRPr="00242E6F" w:rsidRDefault="00AE5314" w:rsidP="00BB5794">
      <w:pPr>
        <w:ind w:right="-6"/>
        <w:rPr>
          <w:rFonts w:asciiTheme="minorHAnsi" w:hAnsiTheme="minorHAnsi" w:cstheme="minorHAnsi"/>
          <w:color w:val="000000"/>
        </w:rPr>
      </w:pPr>
      <w:r w:rsidRPr="00242E6F">
        <w:rPr>
          <w:rFonts w:asciiTheme="minorHAnsi" w:hAnsiTheme="minorHAnsi" w:cstheme="minorHAnsi"/>
        </w:rPr>
        <w:t>Si oui</w:t>
      </w:r>
      <w:r w:rsidR="009B06F7" w:rsidRPr="00242E6F">
        <w:rPr>
          <w:rFonts w:asciiTheme="minorHAnsi" w:hAnsiTheme="minorHAnsi" w:cstheme="minorHAnsi"/>
        </w:rPr>
        <w:t>,</w:t>
      </w:r>
      <w:r w:rsidRPr="00242E6F">
        <w:rPr>
          <w:rFonts w:asciiTheme="minorHAnsi" w:hAnsiTheme="minorHAnsi" w:cstheme="minorHAnsi"/>
        </w:rPr>
        <w:t xml:space="preserve"> précisez quelles sont ces adaptations et le </w:t>
      </w:r>
      <w:r w:rsidR="00AE285F" w:rsidRPr="00242E6F">
        <w:rPr>
          <w:rFonts w:asciiTheme="minorHAnsi" w:hAnsiTheme="minorHAnsi" w:cstheme="minorHAnsi"/>
          <w:color w:val="000000"/>
        </w:rPr>
        <w:t>temps nécessaire pour une version opérationnelle</w:t>
      </w:r>
      <w:r w:rsidR="009B06F7" w:rsidRPr="00242E6F">
        <w:rPr>
          <w:rFonts w:asciiTheme="minorHAnsi" w:hAnsiTheme="minorHAnsi" w:cstheme="minorHAnsi"/>
          <w:color w:val="000000"/>
        </w:rPr>
        <w:t> :</w:t>
      </w:r>
    </w:p>
    <w:p w14:paraId="5FCB81CC" w14:textId="77777777" w:rsidR="00FD4415" w:rsidRPr="00242E6F" w:rsidRDefault="00FD4415" w:rsidP="00BB5794">
      <w:pPr>
        <w:ind w:right="-6"/>
        <w:rPr>
          <w:rFonts w:asciiTheme="minorHAnsi" w:hAnsiTheme="minorHAnsi" w:cstheme="minorHAnsi"/>
          <w:color w:val="000000"/>
        </w:rPr>
      </w:pPr>
    </w:p>
    <w:p w14:paraId="2461EFF6" w14:textId="1428A338" w:rsidR="00FD4415" w:rsidRPr="00242E6F" w:rsidRDefault="00FD4415" w:rsidP="00BB5794">
      <w:pPr>
        <w:ind w:right="-6"/>
        <w:rPr>
          <w:rFonts w:asciiTheme="minorHAnsi" w:hAnsiTheme="minorHAnsi" w:cstheme="minorHAnsi"/>
          <w:color w:val="000000"/>
        </w:rPr>
      </w:pPr>
      <w:r w:rsidRPr="00242E6F">
        <w:rPr>
          <w:rFonts w:asciiTheme="minorHAnsi" w:hAnsiTheme="minorHAnsi" w:cstheme="minorHAnsi"/>
          <w:color w:val="000000"/>
        </w:rPr>
        <w:t xml:space="preserve">Nous vous remercions de détailler </w:t>
      </w:r>
      <w:r w:rsidR="004A5E01" w:rsidRPr="00242E6F">
        <w:rPr>
          <w:rFonts w:asciiTheme="minorHAnsi" w:hAnsiTheme="minorHAnsi" w:cstheme="minorHAnsi"/>
          <w:color w:val="000000"/>
        </w:rPr>
        <w:t>ce point car il est important pour le transfert vers l’entreprise</w:t>
      </w:r>
    </w:p>
    <w:p w14:paraId="67BD565F" w14:textId="77777777" w:rsidR="009B06F7" w:rsidRPr="00242E6F" w:rsidRDefault="009B06F7" w:rsidP="00BB5794">
      <w:pPr>
        <w:ind w:right="-6"/>
        <w:rPr>
          <w:rFonts w:asciiTheme="minorHAnsi" w:hAnsiTheme="minorHAnsi" w:cstheme="minorHAnsi"/>
          <w:color w:val="000000"/>
          <w:sz w:val="20"/>
        </w:rPr>
      </w:pPr>
    </w:p>
    <w:p w14:paraId="512C4F48" w14:textId="0A2C12E3" w:rsidR="003E32C9" w:rsidRPr="00242E6F" w:rsidRDefault="003E32C9" w:rsidP="00BB5794">
      <w:pPr>
        <w:ind w:right="-6"/>
        <w:rPr>
          <w:rFonts w:asciiTheme="minorHAnsi" w:hAnsiTheme="minorHAnsi" w:cstheme="minorHAnsi"/>
        </w:rPr>
      </w:pPr>
      <w:r w:rsidRPr="00242E6F">
        <w:rPr>
          <w:rFonts w:asciiTheme="minorHAnsi" w:hAnsiTheme="minorHAnsi" w:cstheme="minorHAnsi"/>
        </w:rPr>
        <w:br w:type="page"/>
      </w:r>
    </w:p>
    <w:p w14:paraId="52BA4420" w14:textId="77777777" w:rsidR="003E32C9" w:rsidRPr="00242E6F" w:rsidRDefault="003E32C9" w:rsidP="00AF2376">
      <w:pPr>
        <w:rPr>
          <w:rFonts w:asciiTheme="minorHAnsi" w:hAnsiTheme="minorHAnsi" w:cstheme="minorHAnsi"/>
        </w:rPr>
      </w:pPr>
    </w:p>
    <w:tbl>
      <w:tblPr>
        <w:tblW w:w="9277" w:type="dxa"/>
        <w:shd w:val="clear" w:color="auto" w:fill="E36C0A" w:themeFill="accent6" w:themeFillShade="BF"/>
        <w:tblLook w:val="01E0" w:firstRow="1" w:lastRow="1" w:firstColumn="1" w:lastColumn="1" w:noHBand="0" w:noVBand="0"/>
      </w:tblPr>
      <w:tblGrid>
        <w:gridCol w:w="9277"/>
      </w:tblGrid>
      <w:tr w:rsidR="007A691D" w:rsidRPr="00242E6F" w14:paraId="3E14FA2E" w14:textId="77777777" w:rsidTr="00FD67AA">
        <w:tc>
          <w:tcPr>
            <w:tcW w:w="9277" w:type="dxa"/>
            <w:shd w:val="clear" w:color="auto" w:fill="AFA577"/>
            <w:vAlign w:val="center"/>
          </w:tcPr>
          <w:p w14:paraId="0FDD766D" w14:textId="715B186E" w:rsidR="007A691D" w:rsidRPr="00242E6F" w:rsidRDefault="007A691D" w:rsidP="005C74C7">
            <w:pPr>
              <w:pStyle w:val="1"/>
              <w:rPr>
                <w:color w:val="FFFFFF"/>
              </w:rPr>
            </w:pPr>
            <w:r w:rsidRPr="00242E6F">
              <w:br w:type="page"/>
            </w:r>
            <w:r w:rsidRPr="00242E6F">
              <w:br w:type="page"/>
            </w:r>
            <w:bookmarkStart w:id="11" w:name="_Toc190778065"/>
            <w:r w:rsidRPr="00242E6F">
              <w:t>V</w:t>
            </w:r>
            <w:r w:rsidR="00AE285F" w:rsidRPr="00242E6F">
              <w:t>I</w:t>
            </w:r>
            <w:r w:rsidRPr="00242E6F">
              <w:t xml:space="preserve">. Eléments de contexte </w:t>
            </w:r>
            <w:r w:rsidR="0062226E" w:rsidRPr="00D732FF">
              <w:t>juridique</w:t>
            </w:r>
            <w:r w:rsidR="002E01A9" w:rsidRPr="00D732FF">
              <w:t xml:space="preserve"> (à remplir par </w:t>
            </w:r>
            <w:r w:rsidR="00B06868" w:rsidRPr="00D732FF">
              <w:t>chercheurs et service de valorisation)</w:t>
            </w:r>
            <w:bookmarkEnd w:id="11"/>
          </w:p>
        </w:tc>
      </w:tr>
    </w:tbl>
    <w:p w14:paraId="45CE9499" w14:textId="77777777" w:rsidR="003F7E19" w:rsidRPr="00242E6F" w:rsidRDefault="003F7E19" w:rsidP="00B32569">
      <w:pPr>
        <w:pStyle w:val="Default"/>
        <w:rPr>
          <w:rFonts w:asciiTheme="minorHAnsi" w:hAnsiTheme="minorHAnsi" w:cstheme="minorHAnsi"/>
          <w:color w:val="auto"/>
          <w:sz w:val="20"/>
          <w:szCs w:val="20"/>
        </w:rPr>
      </w:pPr>
    </w:p>
    <w:p w14:paraId="21277BEA" w14:textId="77777777" w:rsidR="003F7E19" w:rsidRPr="00242E6F" w:rsidRDefault="003F7E19" w:rsidP="00B32569">
      <w:pPr>
        <w:pStyle w:val="Default"/>
        <w:rPr>
          <w:rFonts w:asciiTheme="minorHAnsi" w:hAnsiTheme="minorHAnsi" w:cstheme="minorHAnsi"/>
          <w:color w:val="auto"/>
          <w:sz w:val="20"/>
          <w:szCs w:val="20"/>
        </w:rPr>
      </w:pPr>
    </w:p>
    <w:p w14:paraId="02C97AAE" w14:textId="2B23E627" w:rsidR="007A691D" w:rsidRPr="00242E6F" w:rsidRDefault="00AE285F" w:rsidP="00B32569">
      <w:pPr>
        <w:pStyle w:val="Default"/>
        <w:rPr>
          <w:rFonts w:asciiTheme="minorHAnsi" w:hAnsiTheme="minorHAnsi" w:cstheme="minorHAnsi"/>
          <w:b/>
          <w:color w:val="auto"/>
        </w:rPr>
      </w:pPr>
      <w:r w:rsidRPr="00242E6F">
        <w:rPr>
          <w:rFonts w:asciiTheme="minorHAnsi" w:hAnsiTheme="minorHAnsi" w:cstheme="minorHAnsi"/>
          <w:color w:val="auto"/>
        </w:rPr>
        <w:t>VI. 1.</w:t>
      </w:r>
      <w:r w:rsidR="007A691D" w:rsidRPr="00242E6F">
        <w:rPr>
          <w:rFonts w:asciiTheme="minorHAnsi" w:hAnsiTheme="minorHAnsi" w:cstheme="minorHAnsi"/>
          <w:color w:val="auto"/>
        </w:rPr>
        <w:t xml:space="preserve"> </w:t>
      </w:r>
      <w:r w:rsidR="00CB06E0" w:rsidRPr="00242E6F">
        <w:rPr>
          <w:rFonts w:asciiTheme="minorHAnsi" w:hAnsiTheme="minorHAnsi" w:cstheme="minorHAnsi"/>
          <w:color w:val="auto"/>
        </w:rPr>
        <w:t xml:space="preserve">CADRE CONTRACTUEL </w:t>
      </w:r>
      <w:r w:rsidR="00A907C7" w:rsidRPr="00242E6F">
        <w:rPr>
          <w:rFonts w:asciiTheme="minorHAnsi" w:hAnsiTheme="minorHAnsi" w:cstheme="minorHAnsi"/>
          <w:color w:val="auto"/>
        </w:rPr>
        <w:t>DE L’OEUVRE</w:t>
      </w:r>
    </w:p>
    <w:p w14:paraId="0674214F" w14:textId="77777777" w:rsidR="007A691D" w:rsidRPr="00242E6F" w:rsidRDefault="007A691D" w:rsidP="00B32569">
      <w:pPr>
        <w:pStyle w:val="Default"/>
        <w:rPr>
          <w:rFonts w:asciiTheme="minorHAnsi" w:hAnsiTheme="minorHAnsi" w:cstheme="minorHAnsi"/>
          <w:b/>
          <w:color w:val="auto"/>
        </w:rPr>
      </w:pPr>
    </w:p>
    <w:p w14:paraId="302E7ABE" w14:textId="1B412B67" w:rsidR="00EF7FFB" w:rsidRPr="00242E6F" w:rsidRDefault="00A907C7"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Œuvre Numérique </w:t>
      </w:r>
      <w:r w:rsidR="00A44B99" w:rsidRPr="00242E6F">
        <w:rPr>
          <w:rFonts w:asciiTheme="minorHAnsi" w:hAnsiTheme="minorHAnsi" w:cstheme="minorHAnsi"/>
          <w:b w:val="0"/>
          <w:color w:val="000000" w:themeColor="text1"/>
          <w:sz w:val="24"/>
          <w:szCs w:val="24"/>
        </w:rPr>
        <w:t>réalisé</w:t>
      </w:r>
      <w:r w:rsidRPr="00242E6F">
        <w:rPr>
          <w:rFonts w:asciiTheme="minorHAnsi" w:hAnsiTheme="minorHAnsi" w:cstheme="minorHAnsi"/>
          <w:b w:val="0"/>
          <w:color w:val="000000" w:themeColor="text1"/>
          <w:sz w:val="24"/>
          <w:szCs w:val="24"/>
        </w:rPr>
        <w:t>e</w:t>
      </w:r>
      <w:r w:rsidR="00EF7FFB" w:rsidRPr="00242E6F">
        <w:rPr>
          <w:rFonts w:asciiTheme="minorHAnsi" w:hAnsiTheme="minorHAnsi" w:cstheme="minorHAnsi"/>
          <w:b w:val="0"/>
          <w:color w:val="000000" w:themeColor="text1"/>
          <w:sz w:val="24"/>
          <w:szCs w:val="24"/>
        </w:rPr>
        <w:t xml:space="preserve"> avec un partenaire académique ou industriel ?</w:t>
      </w:r>
    </w:p>
    <w:p w14:paraId="0227877C" w14:textId="1AF538A0"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1855AAE" w14:textId="2E2AE1F7" w:rsidR="00EF7FFB" w:rsidRPr="00242E6F" w:rsidRDefault="0045394A" w:rsidP="00EF7FFB">
      <w:pPr>
        <w:pStyle w:val="Default"/>
        <w:rPr>
          <w:rFonts w:asciiTheme="minorHAnsi" w:hAnsiTheme="minorHAnsi" w:cstheme="minorHAnsi"/>
          <w:color w:val="auto"/>
        </w:rPr>
      </w:pPr>
      <w:r w:rsidRPr="00242E6F">
        <w:rPr>
          <w:rFonts w:asciiTheme="minorHAnsi" w:hAnsiTheme="minorHAnsi" w:cstheme="minorHAnsi"/>
          <w:color w:val="auto"/>
        </w:rPr>
        <w:t xml:space="preserve">Si oui, précisez les acteurs, </w:t>
      </w:r>
      <w:r w:rsidR="004222D4" w:rsidRPr="00242E6F">
        <w:rPr>
          <w:rFonts w:asciiTheme="minorHAnsi" w:hAnsiTheme="minorHAnsi" w:cstheme="minorHAnsi"/>
          <w:color w:val="auto"/>
        </w:rPr>
        <w:t>l’</w:t>
      </w:r>
      <w:r w:rsidR="007F71F4" w:rsidRPr="00242E6F">
        <w:rPr>
          <w:rFonts w:asciiTheme="minorHAnsi" w:hAnsiTheme="minorHAnsi" w:cstheme="minorHAnsi"/>
          <w:color w:val="auto"/>
        </w:rPr>
        <w:t>œuvre</w:t>
      </w:r>
      <w:r w:rsidR="004222D4" w:rsidRPr="00242E6F">
        <w:rPr>
          <w:rFonts w:asciiTheme="minorHAnsi" w:hAnsiTheme="minorHAnsi" w:cstheme="minorHAnsi"/>
          <w:color w:val="auto"/>
        </w:rPr>
        <w:t xml:space="preserve"> numérique</w:t>
      </w:r>
      <w:r w:rsidRPr="00242E6F">
        <w:rPr>
          <w:rFonts w:asciiTheme="minorHAnsi" w:hAnsiTheme="minorHAnsi" w:cstheme="minorHAnsi"/>
          <w:color w:val="auto"/>
        </w:rPr>
        <w:t xml:space="preserve"> et son état d'avancement :</w:t>
      </w:r>
      <w:r w:rsidR="00F03DE7" w:rsidRPr="00242E6F">
        <w:rPr>
          <w:rFonts w:asciiTheme="minorHAnsi" w:hAnsiTheme="minorHAnsi" w:cstheme="minorHAnsi"/>
          <w:color w:val="auto"/>
        </w:rPr>
        <w:t xml:space="preserve"> </w:t>
      </w:r>
      <w:r w:rsidR="00F03DE7" w:rsidRPr="00242E6F">
        <w:rPr>
          <w:rFonts w:asciiTheme="minorHAnsi" w:hAnsiTheme="minorHAnsi" w:cstheme="minorHAnsi"/>
        </w:rPr>
        <w:fldChar w:fldCharType="begin">
          <w:ffData>
            <w:name w:val="Texte428"/>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33F49101" w14:textId="77777777" w:rsidR="0045394A" w:rsidRPr="00242E6F" w:rsidRDefault="0045394A" w:rsidP="00EF7FFB">
      <w:pPr>
        <w:pStyle w:val="Default"/>
        <w:rPr>
          <w:rFonts w:asciiTheme="minorHAnsi" w:hAnsiTheme="minorHAnsi" w:cstheme="minorHAnsi"/>
          <w:color w:val="auto"/>
        </w:rPr>
      </w:pPr>
    </w:p>
    <w:p w14:paraId="486BA69C" w14:textId="3E2B8883" w:rsidR="00EF7FFB" w:rsidRPr="00242E6F" w:rsidRDefault="00EF7FFB"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Utilisation de matériel </w:t>
      </w:r>
      <w:r w:rsidR="00C5074E" w:rsidRPr="00242E6F">
        <w:rPr>
          <w:rFonts w:asciiTheme="minorHAnsi" w:hAnsiTheme="minorHAnsi" w:cstheme="minorHAnsi"/>
          <w:b w:val="0"/>
          <w:color w:val="000000" w:themeColor="text1"/>
          <w:sz w:val="24"/>
          <w:szCs w:val="24"/>
        </w:rPr>
        <w:t xml:space="preserve">et données </w:t>
      </w:r>
      <w:r w:rsidRPr="00242E6F">
        <w:rPr>
          <w:rFonts w:asciiTheme="minorHAnsi" w:hAnsiTheme="minorHAnsi" w:cstheme="minorHAnsi"/>
          <w:b w:val="0"/>
          <w:color w:val="000000" w:themeColor="text1"/>
          <w:sz w:val="24"/>
          <w:szCs w:val="24"/>
        </w:rPr>
        <w:t xml:space="preserve">obtenu de tiers dans le cadre </w:t>
      </w:r>
      <w:r w:rsidR="00A907C7"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Pr="00242E6F">
        <w:rPr>
          <w:rFonts w:asciiTheme="minorHAnsi" w:hAnsiTheme="minorHAnsi" w:cstheme="minorHAnsi"/>
          <w:b w:val="0"/>
          <w:color w:val="000000" w:themeColor="text1"/>
          <w:sz w:val="24"/>
          <w:szCs w:val="24"/>
        </w:rPr>
        <w:t xml:space="preserve"> ?</w:t>
      </w:r>
    </w:p>
    <w:p w14:paraId="64E380F1" w14:textId="2E6F419A" w:rsidR="00EF7FFB" w:rsidRPr="00242E6F" w:rsidRDefault="00EF7FFB" w:rsidP="00EF7FFB">
      <w:pPr>
        <w:ind w:right="-6"/>
        <w:rPr>
          <w:rFonts w:asciiTheme="minorHAnsi" w:hAnsiTheme="minorHAnsi" w:cstheme="minorHAnsi"/>
        </w:rPr>
      </w:pPr>
      <w:r w:rsidRPr="00242E6F">
        <w:rPr>
          <w:rFonts w:asciiTheme="minorHAnsi" w:hAnsiTheme="minorHAnsi" w:cstheme="minorHAnsi"/>
        </w:rPr>
        <w:fldChar w:fldCharType="begin">
          <w:ffData>
            <w:name w:val="CaseACocher84"/>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85"/>
            <w:enabled/>
            <w:calcOnExit w:val="0"/>
            <w:checkBox>
              <w:sizeAuto/>
              <w:default w:val="0"/>
            </w:checkBox>
          </w:ffData>
        </w:fldChar>
      </w:r>
      <w:r w:rsidRPr="00242E6F">
        <w:rPr>
          <w:rFonts w:asciiTheme="minorHAnsi" w:hAnsiTheme="minorHAnsi" w:cstheme="minorHAnsi"/>
        </w:rPr>
        <w:instrText xml:space="preserve"> FORMCHECKBOX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color w:val="000000"/>
        </w:rPr>
        <w:t xml:space="preserve">Si oui, précisez : </w:t>
      </w:r>
      <w:r w:rsidRPr="00242E6F">
        <w:rPr>
          <w:rFonts w:asciiTheme="minorHAnsi" w:hAnsiTheme="minorHAnsi" w:cstheme="minorHAnsi"/>
        </w:rPr>
        <w:fldChar w:fldCharType="begin">
          <w:ffData>
            <w:name w:val="Texte493"/>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r w:rsidRPr="00242E6F">
        <w:rPr>
          <w:rFonts w:asciiTheme="minorHAnsi" w:hAnsiTheme="minorHAnsi" w:cstheme="minorHAnsi"/>
        </w:rPr>
        <w:tab/>
        <w:t xml:space="preserve">Signature d'un </w:t>
      </w:r>
      <w:r w:rsidR="00C5074E" w:rsidRPr="00242E6F">
        <w:rPr>
          <w:rFonts w:asciiTheme="minorHAnsi" w:hAnsiTheme="minorHAnsi" w:cstheme="minorHAnsi"/>
        </w:rPr>
        <w:t>accord</w:t>
      </w:r>
      <w:r w:rsidRPr="00242E6F">
        <w:rPr>
          <w:rFonts w:asciiTheme="minorHAnsi" w:hAnsiTheme="minorHAnsi" w:cstheme="minorHAnsi"/>
        </w:rPr>
        <w:t xml:space="preserve"> :</w:t>
      </w:r>
      <w:r w:rsidR="00F03DE7" w:rsidRPr="00242E6F">
        <w:rPr>
          <w:rFonts w:asciiTheme="minorHAnsi" w:hAnsiTheme="minorHAnsi" w:cstheme="minorHAnsi"/>
        </w:rPr>
        <w:t xml:space="preserve"> </w:t>
      </w:r>
      <w:r w:rsidR="00F03DE7" w:rsidRPr="00242E6F">
        <w:rPr>
          <w:rFonts w:asciiTheme="minorHAnsi" w:hAnsiTheme="minorHAnsi" w:cstheme="minorHAnsi"/>
        </w:rPr>
        <w:fldChar w:fldCharType="begin">
          <w:ffData>
            <w:name w:val="Texte493"/>
            <w:enabled/>
            <w:calcOnExit w:val="0"/>
            <w:textInput/>
          </w:ffData>
        </w:fldChar>
      </w:r>
      <w:r w:rsidR="00F03DE7" w:rsidRPr="00242E6F">
        <w:rPr>
          <w:rFonts w:asciiTheme="minorHAnsi" w:hAnsiTheme="minorHAnsi" w:cstheme="minorHAnsi"/>
        </w:rPr>
        <w:instrText xml:space="preserve"> FORMTEXT </w:instrText>
      </w:r>
      <w:r w:rsidR="00F03DE7" w:rsidRPr="00242E6F">
        <w:rPr>
          <w:rFonts w:asciiTheme="minorHAnsi" w:hAnsiTheme="minorHAnsi" w:cstheme="minorHAnsi"/>
        </w:rPr>
      </w:r>
      <w:r w:rsidR="00F03DE7" w:rsidRPr="00242E6F">
        <w:rPr>
          <w:rFonts w:asciiTheme="minorHAnsi" w:hAnsiTheme="minorHAnsi" w:cstheme="minorHAnsi"/>
        </w:rPr>
        <w:fldChar w:fldCharType="separate"/>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noProof/>
        </w:rPr>
        <w:t> </w:t>
      </w:r>
      <w:r w:rsidR="00F03DE7" w:rsidRPr="00242E6F">
        <w:rPr>
          <w:rFonts w:asciiTheme="minorHAnsi" w:hAnsiTheme="minorHAnsi" w:cstheme="minorHAnsi"/>
        </w:rPr>
        <w:fldChar w:fldCharType="end"/>
      </w:r>
    </w:p>
    <w:p w14:paraId="06D68854" w14:textId="77777777" w:rsidR="00EF7FFB" w:rsidRPr="00242E6F" w:rsidRDefault="00EF7FFB" w:rsidP="00EF7FFB">
      <w:pPr>
        <w:pStyle w:val="Default"/>
        <w:rPr>
          <w:rFonts w:asciiTheme="minorHAnsi" w:hAnsiTheme="minorHAnsi" w:cstheme="minorHAnsi"/>
          <w:b/>
          <w:color w:val="auto"/>
        </w:rPr>
      </w:pPr>
    </w:p>
    <w:p w14:paraId="6F38ABC5" w14:textId="5688BD35" w:rsidR="00EF7FFB" w:rsidRPr="00242E6F" w:rsidRDefault="007F71F4"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Œuvre</w:t>
      </w:r>
      <w:r w:rsidR="00AC3A78" w:rsidRPr="00242E6F">
        <w:rPr>
          <w:rFonts w:asciiTheme="minorHAnsi" w:hAnsiTheme="minorHAnsi" w:cstheme="minorHAnsi"/>
          <w:b w:val="0"/>
          <w:color w:val="000000" w:themeColor="text1"/>
          <w:sz w:val="24"/>
          <w:szCs w:val="24"/>
        </w:rPr>
        <w:t xml:space="preserve"> réalisée</w:t>
      </w:r>
      <w:r w:rsidR="00EF7FFB" w:rsidRPr="00242E6F">
        <w:rPr>
          <w:rFonts w:asciiTheme="minorHAnsi" w:hAnsiTheme="minorHAnsi" w:cstheme="minorHAnsi"/>
          <w:b w:val="0"/>
          <w:color w:val="000000" w:themeColor="text1"/>
          <w:sz w:val="24"/>
          <w:szCs w:val="24"/>
        </w:rPr>
        <w:t xml:space="preserve"> </w:t>
      </w:r>
      <w:r w:rsidR="0045394A" w:rsidRPr="00242E6F">
        <w:rPr>
          <w:rFonts w:asciiTheme="minorHAnsi" w:hAnsiTheme="minorHAnsi" w:cstheme="minorHAnsi"/>
          <w:b w:val="0"/>
          <w:color w:val="000000" w:themeColor="text1"/>
          <w:sz w:val="24"/>
          <w:szCs w:val="24"/>
        </w:rPr>
        <w:t xml:space="preserve">dans un contexte contractuel particulier (ANR, Consortium, </w:t>
      </w:r>
      <w:r w:rsidR="00C5074E" w:rsidRPr="00242E6F">
        <w:rPr>
          <w:rFonts w:asciiTheme="minorHAnsi" w:hAnsiTheme="minorHAnsi" w:cstheme="minorHAnsi"/>
          <w:b w:val="0"/>
          <w:color w:val="000000" w:themeColor="text1"/>
          <w:sz w:val="24"/>
          <w:szCs w:val="24"/>
        </w:rPr>
        <w:t xml:space="preserve">LabEx, </w:t>
      </w:r>
      <w:r w:rsidR="000A25F6">
        <w:rPr>
          <w:rFonts w:asciiTheme="minorHAnsi" w:hAnsiTheme="minorHAnsi" w:cstheme="minorHAnsi"/>
          <w:b w:val="0"/>
          <w:color w:val="000000" w:themeColor="text1"/>
          <w:sz w:val="24"/>
          <w:szCs w:val="24"/>
        </w:rPr>
        <w:t>Contrat de collaboration</w:t>
      </w:r>
      <w:r w:rsidR="00EB2D92">
        <w:rPr>
          <w:rFonts w:asciiTheme="minorHAnsi" w:hAnsiTheme="minorHAnsi" w:cstheme="minorHAnsi"/>
          <w:b w:val="0"/>
          <w:color w:val="000000" w:themeColor="text1"/>
          <w:sz w:val="24"/>
          <w:szCs w:val="24"/>
        </w:rPr>
        <w:t xml:space="preserve"> académique </w:t>
      </w:r>
      <w:r w:rsidR="000A25F6">
        <w:rPr>
          <w:rFonts w:asciiTheme="minorHAnsi" w:hAnsiTheme="minorHAnsi" w:cstheme="minorHAnsi"/>
          <w:b w:val="0"/>
          <w:color w:val="000000" w:themeColor="text1"/>
          <w:sz w:val="24"/>
          <w:szCs w:val="24"/>
        </w:rPr>
        <w:t xml:space="preserve">, </w:t>
      </w:r>
      <w:r w:rsidR="00B06868">
        <w:rPr>
          <w:rFonts w:asciiTheme="minorHAnsi" w:hAnsiTheme="minorHAnsi" w:cstheme="minorHAnsi"/>
          <w:b w:val="0"/>
          <w:color w:val="000000" w:themeColor="text1"/>
          <w:sz w:val="24"/>
          <w:szCs w:val="24"/>
        </w:rPr>
        <w:t xml:space="preserve">Thèse Cifre, </w:t>
      </w:r>
      <w:r w:rsidR="0045394A" w:rsidRPr="00242E6F">
        <w:rPr>
          <w:rFonts w:asciiTheme="minorHAnsi" w:hAnsiTheme="minorHAnsi" w:cstheme="minorHAnsi"/>
          <w:b w:val="0"/>
          <w:color w:val="000000" w:themeColor="text1"/>
          <w:sz w:val="24"/>
          <w:szCs w:val="24"/>
        </w:rPr>
        <w:t>etc.)</w:t>
      </w:r>
      <w:r w:rsidR="00EF7FFB" w:rsidRPr="00242E6F">
        <w:rPr>
          <w:rFonts w:asciiTheme="minorHAnsi" w:hAnsiTheme="minorHAnsi" w:cstheme="minorHAnsi"/>
          <w:b w:val="0"/>
          <w:color w:val="000000" w:themeColor="text1"/>
          <w:sz w:val="24"/>
          <w:szCs w:val="24"/>
        </w:rPr>
        <w:t xml:space="preserve"> ?</w:t>
      </w:r>
    </w:p>
    <w:p w14:paraId="6C2299AD" w14:textId="0B80590D" w:rsidR="00EF7FFB" w:rsidRPr="00242E6F" w:rsidRDefault="00EF7FFB" w:rsidP="00EF7FFB">
      <w:pPr>
        <w:rPr>
          <w:rFonts w:asciiTheme="minorHAnsi" w:hAnsiTheme="minorHAnsi" w:cstheme="minorHAnsi"/>
        </w:rPr>
      </w:pPr>
      <w:r w:rsidRPr="00242E6F">
        <w:rPr>
          <w:rFonts w:asciiTheme="minorHAnsi" w:hAnsiTheme="minorHAnsi" w:cstheme="minorHAnsi"/>
        </w:rPr>
        <w:fldChar w:fldCharType="begin">
          <w:ffData>
            <w:name w:val="CaseACocher15"/>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O</w:t>
      </w:r>
      <w:r w:rsidRPr="00242E6F">
        <w:rPr>
          <w:rFonts w:asciiTheme="minorHAnsi" w:hAnsiTheme="minorHAnsi" w:cstheme="minorHAnsi"/>
        </w:rPr>
        <w:t>ui</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w:t>
      </w:r>
      <w:r w:rsidR="00684299">
        <w:rPr>
          <w:rFonts w:asciiTheme="minorHAnsi" w:hAnsiTheme="minorHAnsi" w:cstheme="minorHAnsi"/>
        </w:rPr>
        <w:t>N</w:t>
      </w:r>
      <w:r w:rsidRPr="00242E6F">
        <w:rPr>
          <w:rFonts w:asciiTheme="minorHAnsi" w:hAnsiTheme="minorHAnsi" w:cstheme="minorHAnsi"/>
        </w:rPr>
        <w:t>on</w:t>
      </w:r>
      <w:r w:rsidRPr="00242E6F">
        <w:rPr>
          <w:rFonts w:asciiTheme="minorHAnsi" w:hAnsiTheme="minorHAnsi" w:cstheme="minorHAnsi"/>
        </w:rPr>
        <w:tab/>
      </w:r>
      <w:r w:rsidRPr="00242E6F">
        <w:rPr>
          <w:rFonts w:asciiTheme="minorHAnsi" w:hAnsiTheme="minorHAnsi" w:cstheme="minorHAnsi"/>
        </w:rPr>
        <w:tab/>
      </w:r>
      <w:r w:rsidRPr="00242E6F">
        <w:rPr>
          <w:rFonts w:asciiTheme="minorHAnsi" w:hAnsiTheme="minorHAnsi" w:cstheme="minorHAnsi"/>
        </w:rPr>
        <w:fldChar w:fldCharType="begin">
          <w:ffData>
            <w:name w:val="CaseACocher16"/>
            <w:enabled/>
            <w:calcOnExit w:val="0"/>
            <w:checkBox>
              <w:sizeAuto/>
              <w:default w:val="0"/>
            </w:checkBox>
          </w:ffData>
        </w:fldChar>
      </w:r>
      <w:r w:rsidRPr="00242E6F">
        <w:rPr>
          <w:rFonts w:asciiTheme="minorHAnsi" w:hAnsiTheme="minorHAnsi" w:cstheme="minorHAnsi"/>
        </w:rPr>
        <w:instrText xml:space="preserve"> FORMCHECKBOX __</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rPr>
        <w:fldChar w:fldCharType="end"/>
      </w:r>
      <w:r w:rsidRPr="00242E6F">
        <w:rPr>
          <w:rFonts w:asciiTheme="minorHAnsi" w:hAnsiTheme="minorHAnsi" w:cstheme="minorHAnsi"/>
        </w:rPr>
        <w:t xml:space="preserve"> Précisez : </w:t>
      </w:r>
      <w:r w:rsidRPr="00242E6F">
        <w:rPr>
          <w:rFonts w:asciiTheme="minorHAnsi" w:hAnsiTheme="minorHAnsi" w:cstheme="minorHAnsi"/>
        </w:rPr>
        <w:fldChar w:fldCharType="begin">
          <w:ffData>
            <w:name w:val="Texte428"/>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066E7E75" w14:textId="77777777" w:rsidR="00EF7FFB" w:rsidRDefault="00EF7FFB" w:rsidP="00EF7FFB">
      <w:pPr>
        <w:pStyle w:val="Default"/>
        <w:rPr>
          <w:rFonts w:asciiTheme="minorHAnsi" w:hAnsiTheme="minorHAnsi" w:cstheme="minorHAnsi"/>
          <w:color w:val="auto"/>
        </w:rPr>
      </w:pPr>
    </w:p>
    <w:p w14:paraId="3A6E5396" w14:textId="6B6C1630" w:rsidR="000A25F6" w:rsidRPr="008E03CB" w:rsidRDefault="00B75F8D" w:rsidP="00EF7FFB">
      <w:pPr>
        <w:pStyle w:val="Default"/>
        <w:rPr>
          <w:rFonts w:asciiTheme="minorHAnsi" w:hAnsiTheme="minorHAnsi" w:cstheme="minorHAnsi"/>
          <w:bCs/>
          <w:color w:val="000000" w:themeColor="text1"/>
        </w:rPr>
      </w:pPr>
      <w:r w:rsidRPr="008E03CB">
        <w:rPr>
          <w:rFonts w:asciiTheme="minorHAnsi" w:hAnsiTheme="minorHAnsi" w:cstheme="minorHAnsi"/>
          <w:bCs/>
          <w:color w:val="000000" w:themeColor="text1"/>
        </w:rPr>
        <w:t>Si oui, p</w:t>
      </w:r>
      <w:r w:rsidR="000A25F6" w:rsidRPr="008E03CB">
        <w:rPr>
          <w:rFonts w:asciiTheme="minorHAnsi" w:hAnsiTheme="minorHAnsi" w:cstheme="minorHAnsi"/>
          <w:bCs/>
          <w:color w:val="000000" w:themeColor="text1"/>
        </w:rPr>
        <w:t xml:space="preserve">ourriez-vous nous fournir </w:t>
      </w:r>
      <w:r w:rsidR="00AF057A" w:rsidRPr="008E03CB">
        <w:rPr>
          <w:rFonts w:asciiTheme="minorHAnsi" w:hAnsiTheme="minorHAnsi" w:cstheme="minorHAnsi"/>
          <w:bCs/>
          <w:color w:val="000000" w:themeColor="text1"/>
        </w:rPr>
        <w:t>tout contrat relatif à cette œuvre numérique en particulier le contrat de collaboration ?</w:t>
      </w:r>
    </w:p>
    <w:p w14:paraId="4EA85DEB" w14:textId="77777777" w:rsidR="00B75F8D" w:rsidRPr="008E03CB" w:rsidRDefault="00B75F8D" w:rsidP="00EF7FFB">
      <w:pPr>
        <w:pStyle w:val="Default"/>
        <w:rPr>
          <w:rFonts w:asciiTheme="minorHAnsi" w:hAnsiTheme="minorHAnsi" w:cstheme="minorHAnsi"/>
          <w:b/>
          <w:bCs/>
          <w:color w:val="auto"/>
        </w:rPr>
      </w:pPr>
    </w:p>
    <w:p w14:paraId="42079A8F" w14:textId="77777777" w:rsidR="00C50DEB" w:rsidRPr="00D732FF" w:rsidRDefault="00C50DEB" w:rsidP="00C50DEB">
      <w:pPr>
        <w:pStyle w:val="Style1"/>
        <w:numPr>
          <w:ilvl w:val="0"/>
          <w:numId w:val="0"/>
        </w:numPr>
        <w:pBdr>
          <w:bottom w:val="single" w:sz="4" w:space="1" w:color="003366"/>
        </w:pBdr>
        <w:spacing w:before="0" w:after="0"/>
        <w:ind w:left="397" w:right="-6" w:hanging="397"/>
        <w:rPr>
          <w:rFonts w:asciiTheme="minorHAnsi" w:hAnsiTheme="minorHAnsi" w:cstheme="minorHAnsi"/>
          <w:b w:val="0"/>
          <w:color w:val="000000" w:themeColor="text1"/>
          <w:sz w:val="24"/>
          <w:szCs w:val="24"/>
        </w:rPr>
      </w:pPr>
      <w:r w:rsidRPr="00D732FF">
        <w:rPr>
          <w:rFonts w:asciiTheme="minorHAnsi" w:hAnsiTheme="minorHAnsi" w:cstheme="minorHAnsi"/>
          <w:b w:val="0"/>
          <w:color w:val="000000" w:themeColor="text1"/>
          <w:sz w:val="24"/>
          <w:szCs w:val="24"/>
        </w:rPr>
        <w:t xml:space="preserve">Est-il déjà précisé une répartition des Quote- Parts de copropriété ? </w:t>
      </w:r>
    </w:p>
    <w:p w14:paraId="38C137C4" w14:textId="77777777" w:rsidR="00C50DEB" w:rsidRPr="00D732FF" w:rsidRDefault="00C50DEB" w:rsidP="00C50DEB">
      <w:pPr>
        <w:pStyle w:val="Style1"/>
        <w:numPr>
          <w:ilvl w:val="0"/>
          <w:numId w:val="0"/>
        </w:numPr>
        <w:pBdr>
          <w:bottom w:val="single" w:sz="4" w:space="1" w:color="003366"/>
        </w:pBdr>
        <w:spacing w:before="0" w:after="0"/>
        <w:ind w:right="-6"/>
        <w:rPr>
          <w:rFonts w:asciiTheme="minorHAnsi" w:hAnsiTheme="minorHAnsi" w:cstheme="minorHAnsi"/>
          <w:b w:val="0"/>
          <w:color w:val="000000" w:themeColor="text1"/>
          <w:sz w:val="24"/>
          <w:szCs w:val="24"/>
        </w:rPr>
      </w:pPr>
    </w:p>
    <w:p w14:paraId="67852F8B" w14:textId="77777777" w:rsidR="00C50DEB" w:rsidRPr="00D732FF" w:rsidRDefault="00C50DEB" w:rsidP="00C50DEB">
      <w:pPr>
        <w:spacing w:before="120"/>
        <w:rPr>
          <w:rFonts w:asciiTheme="minorHAnsi" w:hAnsiTheme="minorHAnsi" w:cstheme="minorHAnsi"/>
          <w:bCs/>
          <w:color w:val="000000" w:themeColor="text1"/>
        </w:rPr>
      </w:pPr>
      <w:r w:rsidRPr="00D732FF">
        <w:rPr>
          <w:rFonts w:asciiTheme="minorHAnsi" w:hAnsiTheme="minorHAnsi" w:cstheme="minorHAnsi"/>
          <w:bCs/>
          <w:color w:val="000000" w:themeColor="text1"/>
        </w:rPr>
        <w:fldChar w:fldCharType="begin">
          <w:ffData>
            <w:name w:val=""/>
            <w:enabled/>
            <w:calcOnExit w:val="0"/>
            <w:checkBox>
              <w:sizeAuto/>
              <w:default w:val="0"/>
            </w:checkBox>
          </w:ffData>
        </w:fldChar>
      </w:r>
      <w:r w:rsidRPr="00D732FF">
        <w:rPr>
          <w:rFonts w:asciiTheme="minorHAnsi" w:hAnsiTheme="minorHAnsi" w:cstheme="minorHAnsi"/>
          <w:bCs/>
          <w:color w:val="000000" w:themeColor="text1"/>
        </w:rPr>
        <w:instrText xml:space="preserve"> FORMCHECKBOX </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Oui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Non </w:t>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tab/>
      </w:r>
      <w:r w:rsidRPr="00D732FF">
        <w:rPr>
          <w:rFonts w:asciiTheme="minorHAnsi" w:hAnsiTheme="minorHAnsi" w:cstheme="minorHAnsi"/>
          <w:bCs/>
          <w:color w:val="000000" w:themeColor="text1"/>
        </w:rPr>
        <w:fldChar w:fldCharType="begin">
          <w:ffData>
            <w:name w:val="CaseACocher16"/>
            <w:enabled/>
            <w:calcOnExit w:val="0"/>
            <w:checkBox>
              <w:sizeAuto/>
              <w:default w:val="0"/>
            </w:checkBox>
          </w:ffData>
        </w:fldChar>
      </w:r>
      <w:r w:rsidRPr="00D732FF">
        <w:rPr>
          <w:rFonts w:asciiTheme="minorHAnsi" w:hAnsiTheme="minorHAnsi" w:cstheme="minorHAnsi"/>
          <w:bCs/>
          <w:color w:val="000000" w:themeColor="text1"/>
        </w:rPr>
        <w:instrText xml:space="preserve"> FORMCHECKBOX __</w:instrText>
      </w:r>
      <w:r w:rsidRPr="00D732FF">
        <w:rPr>
          <w:rFonts w:asciiTheme="minorHAnsi" w:hAnsiTheme="minorHAnsi" w:cstheme="minorHAnsi"/>
          <w:bCs/>
          <w:color w:val="000000" w:themeColor="text1"/>
        </w:rPr>
      </w:r>
      <w:r w:rsidRPr="00D732FF">
        <w:rPr>
          <w:rFonts w:asciiTheme="minorHAnsi" w:hAnsiTheme="minorHAnsi" w:cstheme="minorHAnsi"/>
          <w:bCs/>
          <w:color w:val="000000" w:themeColor="text1"/>
        </w:rPr>
        <w:fldChar w:fldCharType="separate"/>
      </w:r>
      <w:r w:rsidRPr="00D732FF">
        <w:rPr>
          <w:rFonts w:asciiTheme="minorHAnsi" w:hAnsiTheme="minorHAnsi" w:cstheme="minorHAnsi"/>
          <w:bCs/>
          <w:color w:val="000000" w:themeColor="text1"/>
        </w:rPr>
        <w:fldChar w:fldCharType="end"/>
      </w:r>
      <w:r w:rsidRPr="00D732FF">
        <w:rPr>
          <w:rFonts w:asciiTheme="minorHAnsi" w:hAnsiTheme="minorHAnsi" w:cstheme="minorHAnsi"/>
          <w:bCs/>
          <w:color w:val="000000" w:themeColor="text1"/>
        </w:rPr>
        <w:t xml:space="preserve"> Précisez : </w:t>
      </w:r>
    </w:p>
    <w:p w14:paraId="7B7DE36D" w14:textId="77777777" w:rsidR="00C50DEB" w:rsidRPr="00E0083C" w:rsidRDefault="00C50DEB" w:rsidP="00C50DEB">
      <w:pPr>
        <w:pStyle w:val="Default"/>
        <w:rPr>
          <w:rFonts w:asciiTheme="minorHAnsi" w:hAnsiTheme="minorHAnsi" w:cstheme="minorBidi"/>
          <w:color w:val="auto"/>
          <w:sz w:val="20"/>
          <w:szCs w:val="20"/>
        </w:rPr>
      </w:pPr>
    </w:p>
    <w:p w14:paraId="6901D80C" w14:textId="77777777" w:rsidR="00AF057A" w:rsidRPr="00242E6F" w:rsidRDefault="00AF057A" w:rsidP="00EF7FFB">
      <w:pPr>
        <w:pStyle w:val="Default"/>
        <w:rPr>
          <w:rFonts w:asciiTheme="minorHAnsi" w:hAnsiTheme="minorHAnsi" w:cstheme="minorHAnsi"/>
          <w:color w:val="auto"/>
        </w:rPr>
      </w:pPr>
    </w:p>
    <w:p w14:paraId="57F604AD" w14:textId="33D303DC" w:rsidR="00EF7FFB" w:rsidRPr="00242E6F" w:rsidRDefault="0045394A" w:rsidP="00EF7FFB">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 xml:space="preserve">Financement à l'origine </w:t>
      </w:r>
      <w:r w:rsidR="00AC3A78" w:rsidRPr="00242E6F">
        <w:rPr>
          <w:rFonts w:asciiTheme="minorHAnsi" w:hAnsiTheme="minorHAnsi" w:cstheme="minorHAnsi"/>
          <w:b w:val="0"/>
          <w:color w:val="000000" w:themeColor="text1"/>
          <w:sz w:val="24"/>
          <w:szCs w:val="24"/>
        </w:rPr>
        <w:t>de l’</w:t>
      </w:r>
      <w:r w:rsidR="007F71F4" w:rsidRPr="00242E6F">
        <w:rPr>
          <w:rFonts w:asciiTheme="minorHAnsi" w:hAnsiTheme="minorHAnsi" w:cstheme="minorHAnsi"/>
          <w:b w:val="0"/>
          <w:color w:val="000000" w:themeColor="text1"/>
          <w:sz w:val="24"/>
          <w:szCs w:val="24"/>
        </w:rPr>
        <w:t>œuvre</w:t>
      </w:r>
      <w:r w:rsidR="00EF7FFB" w:rsidRPr="00242E6F">
        <w:rPr>
          <w:rFonts w:asciiTheme="minorHAnsi" w:hAnsiTheme="minorHAnsi" w:cstheme="minorHAnsi"/>
          <w:b w:val="0"/>
          <w:color w:val="000000" w:themeColor="text1"/>
          <w:sz w:val="24"/>
          <w:szCs w:val="24"/>
        </w:rPr>
        <w:t xml:space="preserve"> ?</w:t>
      </w:r>
    </w:p>
    <w:p w14:paraId="141E4734" w14:textId="77777777" w:rsidR="00EF7FFB" w:rsidRPr="00242E6F" w:rsidRDefault="0045394A" w:rsidP="00EF7FFB">
      <w:pPr>
        <w:ind w:right="-6"/>
        <w:rPr>
          <w:rFonts w:asciiTheme="minorHAnsi" w:hAnsiTheme="minorHAnsi" w:cstheme="minorHAnsi"/>
        </w:rPr>
      </w:pPr>
      <w:r w:rsidRPr="00242E6F">
        <w:rPr>
          <w:rFonts w:asciiTheme="minorHAnsi" w:hAnsiTheme="minorHAnsi" w:cstheme="minorHAnsi"/>
          <w:color w:val="000000"/>
        </w:rPr>
        <w:t>P</w:t>
      </w:r>
      <w:r w:rsidR="00EF7FFB" w:rsidRPr="00242E6F">
        <w:rPr>
          <w:rFonts w:asciiTheme="minorHAnsi" w:hAnsiTheme="minorHAnsi" w:cstheme="minorHAnsi"/>
          <w:color w:val="000000"/>
        </w:rPr>
        <w:t xml:space="preserve">récisez : </w:t>
      </w:r>
      <w:r w:rsidR="00EF7FFB"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00EF7FFB" w:rsidRPr="00242E6F">
        <w:rPr>
          <w:rFonts w:asciiTheme="minorHAnsi" w:hAnsiTheme="minorHAnsi" w:cstheme="minorHAnsi"/>
          <w:shd w:val="clear" w:color="auto" w:fill="DDD9C3" w:themeFill="background2" w:themeFillShade="E6"/>
        </w:rPr>
        <w:instrText xml:space="preserve"> FORMTEXT </w:instrText>
      </w:r>
      <w:r w:rsidR="00EF7FFB" w:rsidRPr="00242E6F">
        <w:rPr>
          <w:rFonts w:asciiTheme="minorHAnsi" w:hAnsiTheme="minorHAnsi" w:cstheme="minorHAnsi"/>
          <w:shd w:val="clear" w:color="auto" w:fill="DDD9C3" w:themeFill="background2" w:themeFillShade="E6"/>
        </w:rPr>
      </w:r>
      <w:r w:rsidR="00EF7FFB" w:rsidRPr="00242E6F">
        <w:rPr>
          <w:rFonts w:asciiTheme="minorHAnsi" w:hAnsiTheme="minorHAnsi" w:cstheme="minorHAnsi"/>
          <w:shd w:val="clear" w:color="auto" w:fill="DDD9C3" w:themeFill="background2" w:themeFillShade="E6"/>
        </w:rPr>
        <w:fldChar w:fldCharType="separate"/>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noProof/>
          <w:shd w:val="clear" w:color="auto" w:fill="DDD9C3" w:themeFill="background2" w:themeFillShade="E6"/>
        </w:rPr>
        <w:t> </w:t>
      </w:r>
      <w:r w:rsidR="00EF7FFB" w:rsidRPr="00242E6F">
        <w:rPr>
          <w:rFonts w:asciiTheme="minorHAnsi" w:hAnsiTheme="minorHAnsi" w:cstheme="minorHAnsi"/>
          <w:shd w:val="clear" w:color="auto" w:fill="DDD9C3" w:themeFill="background2" w:themeFillShade="E6"/>
        </w:rPr>
        <w:fldChar w:fldCharType="end"/>
      </w:r>
    </w:p>
    <w:p w14:paraId="689E4E03" w14:textId="77777777" w:rsidR="00EF7FFB" w:rsidRPr="00242E6F" w:rsidRDefault="00EF7FFB" w:rsidP="00EF7FFB">
      <w:pPr>
        <w:ind w:right="-6"/>
        <w:rPr>
          <w:rFonts w:asciiTheme="minorHAnsi" w:hAnsiTheme="minorHAnsi" w:cstheme="minorHAnsi"/>
        </w:rPr>
      </w:pPr>
    </w:p>
    <w:p w14:paraId="1C23A4CE" w14:textId="77777777" w:rsidR="00EF7FFB" w:rsidRPr="00242E6F" w:rsidRDefault="00EF7FFB" w:rsidP="00EF7FFB">
      <w:pPr>
        <w:pStyle w:val="Default"/>
        <w:rPr>
          <w:rFonts w:asciiTheme="minorHAnsi" w:hAnsiTheme="minorHAnsi" w:cstheme="minorHAnsi"/>
          <w:b/>
          <w:color w:val="auto"/>
        </w:rPr>
      </w:pPr>
    </w:p>
    <w:p w14:paraId="0B0E2507" w14:textId="772860C4" w:rsidR="00F4391A" w:rsidRPr="00242E6F" w:rsidRDefault="00F4391A" w:rsidP="00F4391A">
      <w:pPr>
        <w:pStyle w:val="Style1"/>
        <w:numPr>
          <w:ilvl w:val="0"/>
          <w:numId w:val="0"/>
        </w:numPr>
        <w:pBdr>
          <w:bottom w:val="single" w:sz="4" w:space="1" w:color="003366"/>
        </w:pBdr>
        <w:ind w:right="-6"/>
        <w:rPr>
          <w:rFonts w:asciiTheme="minorHAnsi" w:hAnsiTheme="minorHAnsi" w:cstheme="minorHAnsi"/>
          <w:b w:val="0"/>
          <w:color w:val="000000" w:themeColor="text1"/>
          <w:sz w:val="24"/>
          <w:szCs w:val="24"/>
        </w:rPr>
      </w:pPr>
      <w:r w:rsidRPr="00242E6F">
        <w:rPr>
          <w:rFonts w:asciiTheme="minorHAnsi" w:hAnsiTheme="minorHAnsi" w:cstheme="minorHAnsi"/>
          <w:b w:val="0"/>
          <w:color w:val="000000" w:themeColor="text1"/>
          <w:sz w:val="24"/>
          <w:szCs w:val="24"/>
        </w:rPr>
        <w:t>Le logiciel est-il issu d’une collaboration informelle (intervention de tiers en l’absence d’un contrat) ?</w:t>
      </w:r>
    </w:p>
    <w:p w14:paraId="38AF3823" w14:textId="77777777" w:rsidR="00F4391A" w:rsidRPr="00242E6F" w:rsidRDefault="00F4391A" w:rsidP="00F4391A">
      <w:pPr>
        <w:ind w:right="-6"/>
        <w:rPr>
          <w:rFonts w:asciiTheme="minorHAnsi" w:hAnsiTheme="minorHAnsi" w:cstheme="minorHAnsi"/>
        </w:rPr>
      </w:pPr>
      <w:r w:rsidRPr="00242E6F">
        <w:rPr>
          <w:rFonts w:asciiTheme="minorHAnsi" w:hAnsiTheme="minorHAnsi" w:cstheme="minorHAnsi"/>
          <w:color w:val="000000"/>
        </w:rPr>
        <w:t xml:space="preserve">Précisez : </w:t>
      </w:r>
      <w:r w:rsidRPr="00242E6F">
        <w:rPr>
          <w:rFonts w:asciiTheme="minorHAnsi" w:hAnsiTheme="minorHAnsi" w:cstheme="minorHAnsi"/>
          <w:shd w:val="clear" w:color="auto" w:fill="DDD9C3" w:themeFill="background2" w:themeFillShade="E6"/>
        </w:rPr>
        <w:fldChar w:fldCharType="begin">
          <w:ffData>
            <w:name w:val="Texte493"/>
            <w:enabled/>
            <w:calcOnExit w:val="0"/>
            <w:textInput/>
          </w:ffData>
        </w:fldChar>
      </w:r>
      <w:r w:rsidRPr="00242E6F">
        <w:rPr>
          <w:rFonts w:asciiTheme="minorHAnsi" w:hAnsiTheme="minorHAnsi" w:cstheme="minorHAnsi"/>
          <w:shd w:val="clear" w:color="auto" w:fill="DDD9C3" w:themeFill="background2" w:themeFillShade="E6"/>
        </w:rPr>
        <w:instrText xml:space="preserve"> FORMTEXT </w:instrText>
      </w:r>
      <w:r w:rsidRPr="00242E6F">
        <w:rPr>
          <w:rFonts w:asciiTheme="minorHAnsi" w:hAnsiTheme="minorHAnsi" w:cstheme="minorHAnsi"/>
          <w:shd w:val="clear" w:color="auto" w:fill="DDD9C3" w:themeFill="background2" w:themeFillShade="E6"/>
        </w:rPr>
      </w:r>
      <w:r w:rsidRPr="00242E6F">
        <w:rPr>
          <w:rFonts w:asciiTheme="minorHAnsi" w:hAnsiTheme="minorHAnsi" w:cstheme="minorHAnsi"/>
          <w:shd w:val="clear" w:color="auto" w:fill="DDD9C3" w:themeFill="background2" w:themeFillShade="E6"/>
        </w:rPr>
        <w:fldChar w:fldCharType="separate"/>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noProof/>
          <w:shd w:val="clear" w:color="auto" w:fill="DDD9C3" w:themeFill="background2" w:themeFillShade="E6"/>
        </w:rPr>
        <w:t> </w:t>
      </w:r>
      <w:r w:rsidRPr="00242E6F">
        <w:rPr>
          <w:rFonts w:asciiTheme="minorHAnsi" w:hAnsiTheme="minorHAnsi" w:cstheme="minorHAnsi"/>
          <w:shd w:val="clear" w:color="auto" w:fill="DDD9C3" w:themeFill="background2" w:themeFillShade="E6"/>
        </w:rPr>
        <w:fldChar w:fldCharType="end"/>
      </w:r>
    </w:p>
    <w:p w14:paraId="35097234" w14:textId="77777777" w:rsidR="00F4391A" w:rsidRPr="00242E6F" w:rsidRDefault="00F4391A" w:rsidP="00F4391A">
      <w:pPr>
        <w:ind w:right="-6"/>
        <w:rPr>
          <w:rFonts w:asciiTheme="minorHAnsi" w:hAnsiTheme="minorHAnsi" w:cstheme="minorHAnsi"/>
        </w:rPr>
      </w:pPr>
    </w:p>
    <w:p w14:paraId="1E7632E7" w14:textId="77777777" w:rsidR="00AE0B9B" w:rsidRPr="00242E6F" w:rsidRDefault="00AE0B9B" w:rsidP="00605D76">
      <w:pPr>
        <w:pStyle w:val="Default"/>
        <w:rPr>
          <w:rFonts w:asciiTheme="minorHAnsi" w:hAnsiTheme="minorHAnsi" w:cstheme="minorHAnsi"/>
          <w:color w:val="auto"/>
          <w:sz w:val="20"/>
          <w:szCs w:val="20"/>
        </w:rPr>
      </w:pPr>
    </w:p>
    <w:p w14:paraId="378B8702" w14:textId="77777777" w:rsidR="00AE0B9B" w:rsidRPr="00242E6F" w:rsidRDefault="00AE0B9B" w:rsidP="00605D76">
      <w:pPr>
        <w:pStyle w:val="Default"/>
        <w:rPr>
          <w:rFonts w:asciiTheme="minorHAnsi" w:hAnsiTheme="minorHAnsi" w:cstheme="minorHAnsi"/>
          <w:color w:val="auto"/>
          <w:sz w:val="20"/>
          <w:szCs w:val="20"/>
        </w:rPr>
      </w:pPr>
    </w:p>
    <w:p w14:paraId="7EC72F50" w14:textId="77777777" w:rsidR="00AE0B9B" w:rsidRPr="00242E6F" w:rsidRDefault="00AE0B9B" w:rsidP="00605D76">
      <w:pPr>
        <w:pStyle w:val="Default"/>
        <w:rPr>
          <w:rFonts w:asciiTheme="minorHAnsi" w:hAnsiTheme="minorHAnsi" w:cstheme="minorHAnsi"/>
          <w:color w:val="auto"/>
          <w:sz w:val="20"/>
          <w:szCs w:val="20"/>
        </w:rPr>
      </w:pPr>
    </w:p>
    <w:p w14:paraId="3A6F1D3A" w14:textId="77777777" w:rsidR="00C15B3F" w:rsidRPr="00242E6F" w:rsidRDefault="00C15B3F" w:rsidP="00C15B3F">
      <w:pPr>
        <w:rPr>
          <w:rFonts w:asciiTheme="minorHAnsi" w:hAnsiTheme="minorHAnsi" w:cstheme="minorHAnsi"/>
        </w:rPr>
      </w:pPr>
      <w:r w:rsidRPr="00242E6F">
        <w:rPr>
          <w:rFonts w:asciiTheme="minorHAnsi" w:hAnsiTheme="minorHAnsi" w:cstheme="minorHAnsi"/>
        </w:rPr>
        <w:br w:type="page"/>
      </w:r>
    </w:p>
    <w:tbl>
      <w:tblPr>
        <w:tblW w:w="9277" w:type="dxa"/>
        <w:shd w:val="clear" w:color="auto" w:fill="E36C0A" w:themeFill="accent6" w:themeFillShade="BF"/>
        <w:tblLook w:val="01E0" w:firstRow="1" w:lastRow="1" w:firstColumn="1" w:lastColumn="1" w:noHBand="0" w:noVBand="0"/>
      </w:tblPr>
      <w:tblGrid>
        <w:gridCol w:w="9277"/>
      </w:tblGrid>
      <w:tr w:rsidR="00C15B3F" w:rsidRPr="00242E6F" w14:paraId="325C155A" w14:textId="77777777" w:rsidTr="00FD67AA">
        <w:tc>
          <w:tcPr>
            <w:tcW w:w="9277" w:type="dxa"/>
            <w:shd w:val="clear" w:color="auto" w:fill="AFA577"/>
            <w:vAlign w:val="center"/>
          </w:tcPr>
          <w:p w14:paraId="53C11C00" w14:textId="1F57F6C0" w:rsidR="00C15B3F" w:rsidRPr="00242E6F" w:rsidRDefault="00C15B3F" w:rsidP="005C74C7">
            <w:pPr>
              <w:pStyle w:val="1"/>
              <w:rPr>
                <w:color w:val="FFFFFF"/>
              </w:rPr>
            </w:pPr>
            <w:r w:rsidRPr="00242E6F">
              <w:lastRenderedPageBreak/>
              <w:br w:type="page"/>
            </w:r>
            <w:r w:rsidRPr="00242E6F">
              <w:br w:type="page"/>
            </w:r>
            <w:bookmarkStart w:id="12" w:name="_Toc190778066"/>
            <w:r w:rsidRPr="00242E6F">
              <w:t>V</w:t>
            </w:r>
            <w:r w:rsidR="00AE285F" w:rsidRPr="00242E6F">
              <w:t>I</w:t>
            </w:r>
            <w:r w:rsidR="00867830" w:rsidRPr="00242E6F">
              <w:t>I</w:t>
            </w:r>
            <w:r w:rsidRPr="00242E6F">
              <w:t xml:space="preserve">. </w:t>
            </w:r>
            <w:r w:rsidR="0005114F">
              <w:t>L</w:t>
            </w:r>
            <w:r w:rsidR="0005114F" w:rsidRPr="00242E6F">
              <w:t>es auteurs de l’oeuvre</w:t>
            </w:r>
            <w:bookmarkEnd w:id="12"/>
          </w:p>
        </w:tc>
      </w:tr>
    </w:tbl>
    <w:p w14:paraId="11ABE003" w14:textId="77777777" w:rsidR="00CB06E0" w:rsidRPr="00242E6F" w:rsidRDefault="00CB06E0" w:rsidP="00605D76">
      <w:pPr>
        <w:pStyle w:val="Default"/>
        <w:rPr>
          <w:rFonts w:asciiTheme="minorHAnsi" w:hAnsiTheme="minorHAnsi" w:cstheme="minorHAnsi"/>
          <w:color w:val="auto"/>
          <w:sz w:val="20"/>
          <w:szCs w:val="20"/>
        </w:rPr>
      </w:pPr>
    </w:p>
    <w:p w14:paraId="09BD7D0E" w14:textId="6E6171CD" w:rsidR="005418AE" w:rsidRPr="00242E6F" w:rsidRDefault="005418AE" w:rsidP="00605D76">
      <w:pPr>
        <w:pStyle w:val="Default"/>
        <w:rPr>
          <w:rFonts w:asciiTheme="minorHAnsi" w:hAnsiTheme="minorHAnsi" w:cstheme="minorHAnsi"/>
          <w:color w:val="auto"/>
        </w:rPr>
      </w:pPr>
      <w:r w:rsidRPr="00242E6F">
        <w:rPr>
          <w:rFonts w:asciiTheme="minorHAnsi" w:hAnsiTheme="minorHAnsi" w:cstheme="minorHAnsi"/>
          <w:color w:val="auto"/>
        </w:rPr>
        <w:t>V</w:t>
      </w:r>
      <w:r w:rsidR="00AE285F" w:rsidRPr="00242E6F">
        <w:rPr>
          <w:rFonts w:asciiTheme="minorHAnsi" w:hAnsiTheme="minorHAnsi" w:cstheme="minorHAnsi"/>
          <w:color w:val="auto"/>
        </w:rPr>
        <w:t>I</w:t>
      </w:r>
      <w:r w:rsidR="00867830" w:rsidRPr="00242E6F">
        <w:rPr>
          <w:rFonts w:asciiTheme="minorHAnsi" w:hAnsiTheme="minorHAnsi" w:cstheme="minorHAnsi"/>
          <w:color w:val="auto"/>
        </w:rPr>
        <w:t>I</w:t>
      </w:r>
      <w:r w:rsidRPr="00242E6F">
        <w:rPr>
          <w:rFonts w:asciiTheme="minorHAnsi" w:hAnsiTheme="minorHAnsi" w:cstheme="minorHAnsi"/>
          <w:color w:val="auto"/>
        </w:rPr>
        <w:t xml:space="preserve">. 1. </w:t>
      </w:r>
      <w:r w:rsidR="00B45C38" w:rsidRPr="00242E6F">
        <w:rPr>
          <w:rFonts w:asciiTheme="minorHAnsi" w:hAnsiTheme="minorHAnsi" w:cstheme="minorHAnsi"/>
          <w:color w:val="auto"/>
        </w:rPr>
        <w:t xml:space="preserve">AUTEURS </w:t>
      </w:r>
      <w:r w:rsidR="006A7DCE" w:rsidRPr="00242E6F">
        <w:rPr>
          <w:rFonts w:asciiTheme="minorHAnsi" w:hAnsiTheme="minorHAnsi" w:cstheme="minorHAnsi"/>
          <w:color w:val="auto"/>
        </w:rPr>
        <w:t>DE L’OEUVRE</w:t>
      </w:r>
      <w:r w:rsidR="0035489A" w:rsidRPr="00242E6F">
        <w:rPr>
          <w:rFonts w:asciiTheme="minorHAnsi" w:hAnsiTheme="minorHAnsi" w:cstheme="minorHAnsi"/>
          <w:color w:val="auto"/>
        </w:rPr>
        <w:t xml:space="preserve"> </w:t>
      </w:r>
    </w:p>
    <w:p w14:paraId="45732AC6" w14:textId="77777777" w:rsidR="007A691D" w:rsidRPr="00242E6F" w:rsidRDefault="007A691D" w:rsidP="00605D76">
      <w:pPr>
        <w:rPr>
          <w:rFonts w:asciiTheme="minorHAnsi" w:hAnsiTheme="minorHAnsi" w:cstheme="minorHAnsi"/>
        </w:rPr>
      </w:pPr>
    </w:p>
    <w:p w14:paraId="346B1B88" w14:textId="6E241A13" w:rsidR="001851BC" w:rsidRPr="00242E6F" w:rsidRDefault="006977DC" w:rsidP="005418AE">
      <w:pPr>
        <w:jc w:val="both"/>
        <w:rPr>
          <w:rFonts w:asciiTheme="minorHAnsi" w:hAnsiTheme="minorHAnsi" w:cstheme="minorHAnsi"/>
        </w:rPr>
      </w:pPr>
      <w:r w:rsidRPr="00242E6F">
        <w:rPr>
          <w:rFonts w:asciiTheme="minorHAnsi" w:hAnsiTheme="minorHAnsi" w:cstheme="minorHAnsi"/>
        </w:rPr>
        <w:t xml:space="preserve">Lister de façon exhaustive </w:t>
      </w:r>
      <w:r w:rsidR="00F57C67" w:rsidRPr="00242E6F">
        <w:rPr>
          <w:rFonts w:asciiTheme="minorHAnsi" w:hAnsiTheme="minorHAnsi" w:cstheme="minorHAnsi"/>
        </w:rPr>
        <w:t xml:space="preserve">et objective </w:t>
      </w:r>
      <w:r w:rsidRPr="00242E6F">
        <w:rPr>
          <w:rFonts w:asciiTheme="minorHAnsi" w:hAnsiTheme="minorHAnsi" w:cstheme="minorHAnsi"/>
        </w:rPr>
        <w:t xml:space="preserve">tous les </w:t>
      </w:r>
      <w:r w:rsidR="00FD0BE1">
        <w:rPr>
          <w:rFonts w:asciiTheme="minorHAnsi" w:hAnsiTheme="minorHAnsi" w:cstheme="minorHAnsi"/>
        </w:rPr>
        <w:t>auteurs</w:t>
      </w:r>
      <w:r w:rsidRPr="00242E6F">
        <w:rPr>
          <w:rFonts w:asciiTheme="minorHAnsi" w:hAnsiTheme="minorHAnsi" w:cstheme="minorHAnsi"/>
        </w:rPr>
        <w:t>.</w:t>
      </w:r>
      <w:r w:rsidR="005418AE" w:rsidRPr="00242E6F">
        <w:rPr>
          <w:rFonts w:asciiTheme="minorHAnsi" w:hAnsiTheme="minorHAnsi" w:cstheme="minorHAnsi"/>
        </w:rPr>
        <w:t xml:space="preserve"> </w:t>
      </w:r>
    </w:p>
    <w:p w14:paraId="4A020B75" w14:textId="5E2AEA8E" w:rsidR="00FD0BE1" w:rsidRDefault="00FD0BE1" w:rsidP="00FD0BE1">
      <w:pPr>
        <w:pStyle w:val="af3"/>
        <w:jc w:val="both"/>
        <w:rPr>
          <w:rFonts w:asciiTheme="minorHAnsi" w:eastAsia="MS ??" w:hAnsiTheme="minorHAnsi" w:cstheme="minorBidi"/>
        </w:rPr>
      </w:pPr>
      <w:r>
        <w:rPr>
          <w:rFonts w:asciiTheme="minorHAnsi" w:eastAsia="MS ??" w:hAnsiTheme="minorHAnsi" w:cstheme="minorBidi"/>
        </w:rPr>
        <w:t xml:space="preserve">Les </w:t>
      </w:r>
      <w:r>
        <w:rPr>
          <w:rFonts w:asciiTheme="minorHAnsi" w:eastAsia="MS ??" w:hAnsiTheme="minorHAnsi" w:cstheme="minorBidi"/>
          <w:b/>
          <w:bCs/>
        </w:rPr>
        <w:t>auteurs du logiciel</w:t>
      </w:r>
      <w:r>
        <w:rPr>
          <w:rFonts w:asciiTheme="minorHAnsi" w:eastAsia="MS ??" w:hAnsiTheme="minorHAnsi" w:cstheme="minorBidi"/>
        </w:rPr>
        <w:t xml:space="preserve"> sont ceux qui </w:t>
      </w:r>
      <w:r w:rsidR="00836759">
        <w:rPr>
          <w:rFonts w:asciiTheme="minorHAnsi" w:eastAsia="MS ??" w:hAnsiTheme="minorHAnsi" w:cstheme="minorBidi"/>
        </w:rPr>
        <w:t xml:space="preserve">créent le logiciel au travers du </w:t>
      </w:r>
      <w:r w:rsidR="000D6CCC">
        <w:rPr>
          <w:rFonts w:asciiTheme="minorHAnsi" w:eastAsia="MS ??" w:hAnsiTheme="minorHAnsi" w:cstheme="minorBidi"/>
        </w:rPr>
        <w:t>développe</w:t>
      </w:r>
      <w:r w:rsidR="00836759">
        <w:rPr>
          <w:rFonts w:asciiTheme="minorHAnsi" w:eastAsia="MS ??" w:hAnsiTheme="minorHAnsi" w:cstheme="minorBidi"/>
        </w:rPr>
        <w:t xml:space="preserve">ment du </w:t>
      </w:r>
      <w:r w:rsidR="000D6CCC">
        <w:rPr>
          <w:rFonts w:asciiTheme="minorHAnsi" w:eastAsia="MS ??" w:hAnsiTheme="minorHAnsi" w:cstheme="minorBidi"/>
        </w:rPr>
        <w:t xml:space="preserve">code source/objet nécessaire au fonctionnement du logiciel, </w:t>
      </w:r>
      <w:r w:rsidR="00836759">
        <w:rPr>
          <w:rFonts w:asciiTheme="minorHAnsi" w:eastAsia="MS ??" w:hAnsiTheme="minorHAnsi" w:cstheme="minorBidi"/>
        </w:rPr>
        <w:t>de l’</w:t>
      </w:r>
      <w:r>
        <w:rPr>
          <w:rFonts w:asciiTheme="minorHAnsi" w:eastAsia="MS ??" w:hAnsiTheme="minorHAnsi" w:cstheme="minorBidi"/>
        </w:rPr>
        <w:t>élabor</w:t>
      </w:r>
      <w:r w:rsidR="00836759">
        <w:rPr>
          <w:rFonts w:asciiTheme="minorHAnsi" w:eastAsia="MS ??" w:hAnsiTheme="minorHAnsi" w:cstheme="minorBidi"/>
        </w:rPr>
        <w:t>ation</w:t>
      </w:r>
      <w:r>
        <w:rPr>
          <w:rFonts w:asciiTheme="minorHAnsi" w:eastAsia="MS ??" w:hAnsiTheme="minorHAnsi" w:cstheme="minorBidi"/>
        </w:rPr>
        <w:t xml:space="preserve"> </w:t>
      </w:r>
      <w:r w:rsidR="00836759">
        <w:rPr>
          <w:rFonts w:asciiTheme="minorHAnsi" w:eastAsia="MS ??" w:hAnsiTheme="minorHAnsi" w:cstheme="minorBidi"/>
        </w:rPr>
        <w:t>d</w:t>
      </w:r>
      <w:r>
        <w:rPr>
          <w:rFonts w:asciiTheme="minorHAnsi" w:eastAsia="MS ??" w:hAnsiTheme="minorHAnsi" w:cstheme="minorBidi"/>
        </w:rPr>
        <w:t xml:space="preserve">es règles de fonctionnement du logiciel, </w:t>
      </w:r>
      <w:r w:rsidR="00836759">
        <w:rPr>
          <w:rFonts w:asciiTheme="minorHAnsi" w:eastAsia="MS ??" w:hAnsiTheme="minorHAnsi" w:cstheme="minorBidi"/>
        </w:rPr>
        <w:t>d</w:t>
      </w:r>
      <w:r>
        <w:rPr>
          <w:rFonts w:asciiTheme="minorHAnsi" w:eastAsia="MS ??" w:hAnsiTheme="minorHAnsi" w:cstheme="minorBidi"/>
        </w:rPr>
        <w:t xml:space="preserve">es spécifications techniques, </w:t>
      </w:r>
      <w:r w:rsidR="00836759">
        <w:rPr>
          <w:rFonts w:asciiTheme="minorHAnsi" w:eastAsia="MS ??" w:hAnsiTheme="minorHAnsi" w:cstheme="minorBidi"/>
        </w:rPr>
        <w:t>d</w:t>
      </w:r>
      <w:r>
        <w:rPr>
          <w:rFonts w:asciiTheme="minorHAnsi" w:eastAsia="MS ??" w:hAnsiTheme="minorHAnsi" w:cstheme="minorBidi"/>
        </w:rPr>
        <w:t>es analyses organiques et fonctionnelles,</w:t>
      </w:r>
      <w:r w:rsidR="00836759">
        <w:rPr>
          <w:rFonts w:asciiTheme="minorHAnsi" w:eastAsia="MS ??" w:hAnsiTheme="minorHAnsi" w:cstheme="minorBidi"/>
        </w:rPr>
        <w:t xml:space="preserve"> de</w:t>
      </w:r>
      <w:r>
        <w:rPr>
          <w:rFonts w:asciiTheme="minorHAnsi" w:eastAsia="MS ??" w:hAnsiTheme="minorHAnsi" w:cstheme="minorBidi"/>
        </w:rPr>
        <w:t xml:space="preserve"> l’architecture du logiciel, </w:t>
      </w:r>
      <w:r w:rsidR="00836759">
        <w:rPr>
          <w:rFonts w:asciiTheme="minorHAnsi" w:eastAsia="MS ??" w:hAnsiTheme="minorHAnsi" w:cstheme="minorBidi"/>
        </w:rPr>
        <w:t>d</w:t>
      </w:r>
      <w:r>
        <w:rPr>
          <w:rFonts w:asciiTheme="minorHAnsi" w:eastAsia="MS ??" w:hAnsiTheme="minorHAnsi" w:cstheme="minorBidi"/>
        </w:rPr>
        <w:t xml:space="preserve">es maquettes, </w:t>
      </w:r>
      <w:r w:rsidR="00836759">
        <w:rPr>
          <w:rFonts w:asciiTheme="minorHAnsi" w:eastAsia="MS ??" w:hAnsiTheme="minorHAnsi" w:cstheme="minorBidi"/>
        </w:rPr>
        <w:t>d</w:t>
      </w:r>
      <w:r>
        <w:rPr>
          <w:rFonts w:asciiTheme="minorHAnsi" w:eastAsia="MS ??" w:hAnsiTheme="minorHAnsi" w:cstheme="minorBidi"/>
        </w:rPr>
        <w:t xml:space="preserve">es descriptions des tests d’intégration, </w:t>
      </w:r>
      <w:r w:rsidR="00836759">
        <w:rPr>
          <w:rFonts w:asciiTheme="minorHAnsi" w:eastAsia="MS ??" w:hAnsiTheme="minorHAnsi" w:cstheme="minorBidi"/>
        </w:rPr>
        <w:t>d</w:t>
      </w:r>
      <w:r>
        <w:rPr>
          <w:rFonts w:asciiTheme="minorHAnsi" w:eastAsia="MS ??" w:hAnsiTheme="minorHAnsi" w:cstheme="minorBidi"/>
        </w:rPr>
        <w:t xml:space="preserve">es scénarios et la finalité, </w:t>
      </w:r>
      <w:r w:rsidR="00836759">
        <w:rPr>
          <w:rFonts w:asciiTheme="minorHAnsi" w:eastAsia="MS ??" w:hAnsiTheme="minorHAnsi" w:cstheme="minorBidi"/>
        </w:rPr>
        <w:t xml:space="preserve">de </w:t>
      </w:r>
      <w:r>
        <w:rPr>
          <w:rFonts w:asciiTheme="minorHAnsi" w:eastAsia="MS ??" w:hAnsiTheme="minorHAnsi" w:cstheme="minorBidi"/>
        </w:rPr>
        <w:t xml:space="preserve">l’organigramme (qui organise les algorithmes), </w:t>
      </w:r>
      <w:r w:rsidR="00836759">
        <w:rPr>
          <w:rFonts w:asciiTheme="minorHAnsi" w:eastAsia="MS ??" w:hAnsiTheme="minorHAnsi" w:cstheme="minorBidi"/>
        </w:rPr>
        <w:t xml:space="preserve">de </w:t>
      </w:r>
      <w:r>
        <w:rPr>
          <w:rFonts w:asciiTheme="minorHAnsi" w:eastAsia="MS ??" w:hAnsiTheme="minorHAnsi" w:cstheme="minorBidi"/>
        </w:rPr>
        <w:t>l’arrangement (ou enchainement des fonctionnalités).</w:t>
      </w:r>
    </w:p>
    <w:p w14:paraId="4B7E5DAC" w14:textId="3D414E3C" w:rsidR="00FD0BE1" w:rsidRDefault="00FD0BE1" w:rsidP="00FD0BE1">
      <w:pPr>
        <w:pStyle w:val="af3"/>
        <w:jc w:val="both"/>
        <w:rPr>
          <w:rFonts w:asciiTheme="minorHAnsi" w:eastAsia="MS ??" w:hAnsiTheme="minorHAnsi" w:cstheme="minorBidi"/>
        </w:rPr>
      </w:pPr>
      <w:r>
        <w:rPr>
          <w:rFonts w:asciiTheme="minorHAnsi" w:eastAsia="MS ??" w:hAnsiTheme="minorHAnsi" w:cstheme="minorBidi"/>
          <w:b/>
          <w:bCs/>
        </w:rPr>
        <w:t>Ne sont pas auteurs du logiciel</w:t>
      </w:r>
      <w:r>
        <w:rPr>
          <w:rFonts w:asciiTheme="minorHAnsi" w:eastAsia="MS ??" w:hAnsiTheme="minorHAnsi" w:cstheme="minorBidi"/>
        </w:rPr>
        <w:t xml:space="preserve"> ceux qui élaborent le cahier des charges ou les fonctionnalités, les algorithmes, et/ou les interfaces du logiciel avec une machine ou d’autres logiciels. </w:t>
      </w:r>
    </w:p>
    <w:p w14:paraId="5A0D4C3E" w14:textId="0D6320E7" w:rsidR="009C7C9D" w:rsidRDefault="009C7C9D" w:rsidP="48256EFB">
      <w:pPr>
        <w:jc w:val="both"/>
        <w:rPr>
          <w:rFonts w:asciiTheme="minorHAnsi" w:hAnsiTheme="minorHAnsi" w:cstheme="minorBidi"/>
        </w:rPr>
      </w:pPr>
      <w:r w:rsidRPr="48256EFB">
        <w:rPr>
          <w:rFonts w:asciiTheme="minorHAnsi" w:hAnsiTheme="minorHAnsi" w:cstheme="minorBidi"/>
        </w:rPr>
        <w:t xml:space="preserve">Les tableaux suivants (VII.1 : auteurs et pourcentage de l’invention, VII.2 laboratoires, VII.3 copropriétaires) doivent être remplis et signés pour réaliser le règlement de copropriété qui permet de répartir la propriété de </w:t>
      </w:r>
      <w:r w:rsidR="00836759" w:rsidRPr="48256EFB">
        <w:rPr>
          <w:rFonts w:asciiTheme="minorHAnsi" w:hAnsiTheme="minorHAnsi" w:cstheme="minorBidi"/>
        </w:rPr>
        <w:t>l’</w:t>
      </w:r>
      <w:r w:rsidR="00836759">
        <w:rPr>
          <w:rFonts w:asciiTheme="minorHAnsi" w:hAnsiTheme="minorHAnsi" w:cstheme="minorBidi"/>
        </w:rPr>
        <w:t>œuvre numérique</w:t>
      </w:r>
      <w:r w:rsidR="00836759" w:rsidRPr="48256EFB">
        <w:rPr>
          <w:rFonts w:asciiTheme="minorHAnsi" w:hAnsiTheme="minorHAnsi" w:cstheme="minorBidi"/>
        </w:rPr>
        <w:t xml:space="preserve"> </w:t>
      </w:r>
      <w:r w:rsidRPr="48256EFB">
        <w:rPr>
          <w:rFonts w:asciiTheme="minorHAnsi" w:hAnsiTheme="minorHAnsi" w:cstheme="minorBidi"/>
        </w:rPr>
        <w:t>entre les déposants.</w:t>
      </w:r>
    </w:p>
    <w:p w14:paraId="50CC1088" w14:textId="77777777" w:rsidR="006C51AF" w:rsidRPr="00242E6F" w:rsidRDefault="006C51AF" w:rsidP="009C7C9D">
      <w:pPr>
        <w:jc w:val="both"/>
        <w:rPr>
          <w:rFonts w:asciiTheme="minorHAnsi" w:hAnsiTheme="minorHAnsi" w:cstheme="minorHAnsi"/>
        </w:rPr>
      </w:pPr>
    </w:p>
    <w:p w14:paraId="77A84352" w14:textId="6C7B53BF" w:rsidR="009C7C9D" w:rsidRDefault="009C7C9D" w:rsidP="009C7C9D">
      <w:pPr>
        <w:jc w:val="both"/>
        <w:rPr>
          <w:rFonts w:asciiTheme="minorHAnsi" w:hAnsiTheme="minorHAnsi" w:cstheme="minorHAnsi"/>
        </w:rPr>
      </w:pPr>
      <w:r w:rsidRPr="00242E6F">
        <w:rPr>
          <w:rFonts w:asciiTheme="minorHAnsi" w:hAnsiTheme="minorHAnsi" w:cstheme="minorHAnsi"/>
        </w:rPr>
        <w:t>Pour les signatures, notamment au niveau des auteurs, il est conseillé qu’un auteur désigné prenne la responsabilité de récolter toutes les signatures électroniques scannées pour plus d’efficacité et de nous retourner une version finale constituée d’un seul document avec toutes les signatures incluses, en version Word et en version PDF (la version Word étant importante pour nous si des modifications sont à apporter à un moment ou à un autre).</w:t>
      </w:r>
    </w:p>
    <w:p w14:paraId="4479F952" w14:textId="77777777" w:rsidR="002C3D5E" w:rsidRDefault="002C3D5E" w:rsidP="009C7C9D">
      <w:pPr>
        <w:jc w:val="both"/>
        <w:rPr>
          <w:rFonts w:asciiTheme="minorHAnsi" w:hAnsiTheme="minorHAnsi" w:cstheme="minorHAnsi"/>
        </w:rPr>
      </w:pPr>
    </w:p>
    <w:p w14:paraId="0579B003" w14:textId="77777777" w:rsidR="002C3D5E" w:rsidRPr="000D76B7" w:rsidRDefault="002C3D5E" w:rsidP="002C3D5E">
      <w:pPr>
        <w:jc w:val="both"/>
        <w:rPr>
          <w:rFonts w:asciiTheme="minorHAnsi" w:hAnsiTheme="minorHAnsi" w:cstheme="minorHAnsi"/>
        </w:rPr>
      </w:pPr>
      <w:r w:rsidRPr="000D76B7">
        <w:rPr>
          <w:rFonts w:asciiTheme="minorHAnsi" w:hAnsiTheme="minorHAnsi" w:cstheme="minorHAnsi"/>
        </w:rPr>
        <w:t>Les signatures ci-dessous attestent :</w:t>
      </w:r>
    </w:p>
    <w:p w14:paraId="536228DE" w14:textId="6640A17A" w:rsidR="002C3D5E" w:rsidRPr="000D76B7" w:rsidRDefault="002C3D5E" w:rsidP="002C3D5E">
      <w:pPr>
        <w:jc w:val="both"/>
        <w:rPr>
          <w:rFonts w:asciiTheme="minorHAnsi" w:hAnsiTheme="minorHAnsi" w:cstheme="minorHAnsi"/>
        </w:rPr>
      </w:pPr>
      <w:r w:rsidRPr="000D76B7">
        <w:rPr>
          <w:rFonts w:asciiTheme="minorHAnsi" w:hAnsiTheme="minorHAnsi" w:cstheme="minorHAnsi"/>
        </w:rPr>
        <w:t>- de l'accord entre les auteurs sur leurs contributions respectives</w:t>
      </w:r>
      <w:r w:rsidR="00505FE6">
        <w:rPr>
          <w:rFonts w:asciiTheme="minorHAnsi" w:hAnsiTheme="minorHAnsi" w:cstheme="minorHAnsi"/>
        </w:rPr>
        <w:t xml:space="preserve"> </w:t>
      </w:r>
      <w:r w:rsidRPr="000D76B7">
        <w:rPr>
          <w:rFonts w:asciiTheme="minorHAnsi" w:hAnsiTheme="minorHAnsi" w:cstheme="minorHAnsi"/>
        </w:rPr>
        <w:t>; et</w:t>
      </w:r>
    </w:p>
    <w:p w14:paraId="77C6B386" w14:textId="4CD27698" w:rsidR="002C3D5E" w:rsidRPr="000D76B7" w:rsidRDefault="002C3D5E" w:rsidP="002C3D5E">
      <w:pPr>
        <w:jc w:val="both"/>
        <w:rPr>
          <w:rFonts w:asciiTheme="minorHAnsi" w:hAnsiTheme="minorHAnsi" w:cstheme="minorHAnsi"/>
        </w:rPr>
      </w:pPr>
      <w:r w:rsidRPr="000D76B7">
        <w:rPr>
          <w:rFonts w:asciiTheme="minorHAnsi" w:hAnsiTheme="minorHAnsi" w:cstheme="minorHAnsi"/>
        </w:rPr>
        <w:t xml:space="preserve">- de la conformité des données de la fiche </w:t>
      </w:r>
      <w:r w:rsidR="00505FE6">
        <w:rPr>
          <w:rFonts w:asciiTheme="minorHAnsi" w:hAnsiTheme="minorHAnsi" w:cstheme="minorHAnsi"/>
        </w:rPr>
        <w:t xml:space="preserve">individuelle </w:t>
      </w:r>
      <w:r>
        <w:rPr>
          <w:rFonts w:asciiTheme="minorHAnsi" w:hAnsiTheme="minorHAnsi" w:cstheme="minorHAnsi"/>
        </w:rPr>
        <w:t>auteur</w:t>
      </w:r>
      <w:r w:rsidRPr="000D76B7">
        <w:rPr>
          <w:rFonts w:asciiTheme="minorHAnsi" w:hAnsiTheme="minorHAnsi" w:cstheme="minorHAnsi"/>
        </w:rPr>
        <w:t xml:space="preserve"> remplie ci-après.</w:t>
      </w:r>
    </w:p>
    <w:p w14:paraId="6F76FE06" w14:textId="77777777" w:rsidR="002C3D5E" w:rsidRPr="00242E6F" w:rsidRDefault="002C3D5E" w:rsidP="009C7C9D">
      <w:pPr>
        <w:jc w:val="both"/>
        <w:rPr>
          <w:rFonts w:asciiTheme="minorHAnsi" w:hAnsiTheme="minorHAnsi" w:cstheme="minorHAnsi"/>
        </w:rPr>
      </w:pPr>
    </w:p>
    <w:p w14:paraId="7104ADC9" w14:textId="77777777" w:rsidR="00A879B0" w:rsidRPr="00AD72B6" w:rsidRDefault="00A879B0" w:rsidP="00A879B0">
      <w:pPr>
        <w:pStyle w:val="af3"/>
        <w:jc w:val="both"/>
        <w:rPr>
          <w:rFonts w:asciiTheme="minorHAnsi" w:hAnsiTheme="minorHAnsi" w:cstheme="minorHAnsi"/>
        </w:rPr>
      </w:pPr>
      <w:bookmarkStart w:id="13" w:name="_Hlk192685693"/>
      <w:r w:rsidRPr="00AD72B6">
        <w:rPr>
          <w:rFonts w:asciiTheme="minorHAnsi" w:hAnsiTheme="minorHAnsi" w:cstheme="minorHAnsi"/>
        </w:rPr>
        <w:t>En cas d’exploitation commerciale, chaque contributeur doit contacter directement son employeur, pour connaitre le versement d’une éventuelle rétribution financière. En effet, seul l’employeur est habilité à définir la politique de rétributions et à opérer une éventuelle rétribution au chercheur.</w:t>
      </w:r>
    </w:p>
    <w:bookmarkEnd w:id="13"/>
    <w:p w14:paraId="794E30F5" w14:textId="77777777" w:rsidR="00831D68" w:rsidRPr="00242E6F" w:rsidRDefault="00831D68" w:rsidP="005418AE">
      <w:pPr>
        <w:jc w:val="both"/>
        <w:rPr>
          <w:rFonts w:asciiTheme="minorHAnsi" w:hAnsiTheme="minorHAnsi" w:cstheme="minorHAnsi"/>
        </w:rPr>
      </w:pPr>
    </w:p>
    <w:p w14:paraId="6E3CB99B" w14:textId="4A7BA012" w:rsidR="00EB600A" w:rsidRPr="00242E6F" w:rsidRDefault="006977DC" w:rsidP="005418AE">
      <w:pPr>
        <w:jc w:val="both"/>
        <w:rPr>
          <w:rFonts w:asciiTheme="minorHAnsi" w:hAnsiTheme="minorHAnsi" w:cstheme="minorHAnsi"/>
          <w:b/>
        </w:rPr>
      </w:pPr>
      <w:r w:rsidRPr="00242E6F">
        <w:rPr>
          <w:rFonts w:asciiTheme="minorHAnsi" w:hAnsiTheme="minorHAnsi" w:cstheme="minorHAnsi"/>
          <w:b/>
        </w:rPr>
        <w:t xml:space="preserve">Cette liste doit être complète et refléter la réalité de la contribution </w:t>
      </w:r>
      <w:r w:rsidR="0035489A" w:rsidRPr="00242E6F">
        <w:rPr>
          <w:rFonts w:asciiTheme="minorHAnsi" w:hAnsiTheme="minorHAnsi" w:cstheme="minorHAnsi"/>
          <w:b/>
        </w:rPr>
        <w:t xml:space="preserve">de chaque </w:t>
      </w:r>
      <w:r w:rsidR="00B45C38" w:rsidRPr="00242E6F">
        <w:rPr>
          <w:rFonts w:asciiTheme="minorHAnsi" w:hAnsiTheme="minorHAnsi" w:cstheme="minorHAnsi"/>
          <w:b/>
        </w:rPr>
        <w:t>auteur</w:t>
      </w:r>
      <w:r w:rsidRPr="00242E6F">
        <w:rPr>
          <w:rFonts w:asciiTheme="minorHAnsi" w:hAnsiTheme="minorHAnsi" w:cstheme="minorHAnsi"/>
          <w:b/>
        </w:rPr>
        <w:t>.</w:t>
      </w:r>
    </w:p>
    <w:p w14:paraId="2AA95AAF" w14:textId="77777777" w:rsidR="00EB600A" w:rsidRPr="00242E6F" w:rsidRDefault="00EB600A" w:rsidP="00605D76">
      <w:pPr>
        <w:rPr>
          <w:rFonts w:asciiTheme="minorHAnsi" w:hAnsiTheme="minorHAnsi" w:cstheme="minorHAnsi"/>
        </w:rPr>
      </w:pPr>
    </w:p>
    <w:tbl>
      <w:tblPr>
        <w:tblStyle w:val="a4"/>
        <w:tblW w:w="9663" w:type="dxa"/>
        <w:tblInd w:w="-35" w:type="dxa"/>
        <w:tblLook w:val="04A0" w:firstRow="1" w:lastRow="0" w:firstColumn="1" w:lastColumn="0" w:noHBand="0" w:noVBand="1"/>
      </w:tblPr>
      <w:tblGrid>
        <w:gridCol w:w="1935"/>
        <w:gridCol w:w="1922"/>
        <w:gridCol w:w="1420"/>
        <w:gridCol w:w="1433"/>
        <w:gridCol w:w="713"/>
        <w:gridCol w:w="2240"/>
      </w:tblGrid>
      <w:tr w:rsidR="00AC1C84" w:rsidRPr="00242E6F" w14:paraId="2EF0D3C1" w14:textId="77777777" w:rsidTr="001E5AD3">
        <w:trPr>
          <w:trHeight w:val="1016"/>
        </w:trPr>
        <w:tc>
          <w:tcPr>
            <w:tcW w:w="1935" w:type="dxa"/>
            <w:shd w:val="clear" w:color="auto" w:fill="AFA577"/>
            <w:vAlign w:val="center"/>
          </w:tcPr>
          <w:p w14:paraId="3E08AA4A" w14:textId="77777777" w:rsidR="00AC1C84" w:rsidRPr="00242E6F" w:rsidRDefault="00AC1C84" w:rsidP="0035489A">
            <w:pPr>
              <w:jc w:val="center"/>
              <w:rPr>
                <w:rFonts w:asciiTheme="minorHAnsi" w:hAnsiTheme="minorHAnsi" w:cstheme="minorHAnsi"/>
                <w:sz w:val="20"/>
                <w:szCs w:val="20"/>
              </w:rPr>
            </w:pPr>
            <w:r w:rsidRPr="00242E6F">
              <w:rPr>
                <w:rFonts w:asciiTheme="minorHAnsi" w:hAnsiTheme="minorHAnsi" w:cstheme="minorHAnsi"/>
                <w:sz w:val="20"/>
                <w:szCs w:val="20"/>
              </w:rPr>
              <w:t xml:space="preserve">Noms et prénoms </w:t>
            </w:r>
          </w:p>
          <w:p w14:paraId="6D79B3FE" w14:textId="2DDE12B0" w:rsidR="00AC1C84" w:rsidRPr="00242E6F" w:rsidRDefault="00AC1C84" w:rsidP="0066460D">
            <w:pPr>
              <w:jc w:val="center"/>
              <w:rPr>
                <w:rFonts w:asciiTheme="minorHAnsi" w:hAnsiTheme="minorHAnsi" w:cstheme="minorHAnsi"/>
                <w:sz w:val="20"/>
                <w:szCs w:val="20"/>
              </w:rPr>
            </w:pPr>
          </w:p>
        </w:tc>
        <w:tc>
          <w:tcPr>
            <w:tcW w:w="1922" w:type="dxa"/>
            <w:shd w:val="clear" w:color="auto" w:fill="AFA577"/>
            <w:vAlign w:val="center"/>
          </w:tcPr>
          <w:p w14:paraId="70FB12AD" w14:textId="40E3FB73" w:rsidR="00AC1C84" w:rsidRPr="00242E6F" w:rsidRDefault="00AC1C84" w:rsidP="00AC3A78">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Employeurs et </w:t>
            </w:r>
            <w:r w:rsidR="00F337C4" w:rsidRPr="00242E6F">
              <w:rPr>
                <w:rFonts w:asciiTheme="minorHAnsi" w:hAnsiTheme="minorHAnsi" w:cstheme="minorHAnsi"/>
                <w:sz w:val="20"/>
                <w:szCs w:val="20"/>
              </w:rPr>
              <w:t>laboratoire</w:t>
            </w:r>
            <w:r w:rsidR="000A601F" w:rsidRPr="00242E6F">
              <w:rPr>
                <w:rFonts w:asciiTheme="minorHAnsi" w:hAnsiTheme="minorHAnsi" w:cstheme="minorHAnsi"/>
                <w:sz w:val="20"/>
                <w:szCs w:val="20"/>
              </w:rPr>
              <w:t xml:space="preserve">s au moment ou a été fait </w:t>
            </w:r>
            <w:r w:rsidR="00832A07" w:rsidRPr="00242E6F">
              <w:rPr>
                <w:rFonts w:asciiTheme="minorHAnsi" w:hAnsiTheme="minorHAnsi" w:cstheme="minorHAnsi"/>
                <w:sz w:val="20"/>
                <w:szCs w:val="20"/>
              </w:rPr>
              <w:t>l’œuvre numéri</w:t>
            </w:r>
            <w:r w:rsidR="006C22F7" w:rsidRPr="00242E6F">
              <w:rPr>
                <w:rFonts w:asciiTheme="minorHAnsi" w:hAnsiTheme="minorHAnsi" w:cstheme="minorHAnsi"/>
                <w:sz w:val="20"/>
                <w:szCs w:val="20"/>
              </w:rPr>
              <w:t>que</w:t>
            </w:r>
          </w:p>
        </w:tc>
        <w:tc>
          <w:tcPr>
            <w:tcW w:w="1420" w:type="dxa"/>
            <w:shd w:val="clear" w:color="auto" w:fill="AFA577"/>
          </w:tcPr>
          <w:p w14:paraId="0900FD73" w14:textId="3C64321C"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 xml:space="preserve">Détails de la contribution </w:t>
            </w:r>
            <w:r w:rsidR="00836759">
              <w:rPr>
                <w:rFonts w:asciiTheme="minorHAnsi" w:hAnsiTheme="minorHAnsi" w:cstheme="minorHAnsi"/>
                <w:sz w:val="20"/>
                <w:szCs w:val="20"/>
              </w:rPr>
              <w:t xml:space="preserve">de l’auteur </w:t>
            </w:r>
            <w:r w:rsidRPr="00242E6F">
              <w:rPr>
                <w:rFonts w:asciiTheme="minorHAnsi" w:hAnsiTheme="minorHAnsi" w:cstheme="minorHAnsi"/>
                <w:sz w:val="20"/>
                <w:szCs w:val="20"/>
              </w:rPr>
              <w:t>à l’œuvre</w:t>
            </w:r>
          </w:p>
        </w:tc>
        <w:tc>
          <w:tcPr>
            <w:tcW w:w="1433" w:type="dxa"/>
            <w:shd w:val="clear" w:color="auto" w:fill="AFA577"/>
            <w:vAlign w:val="center"/>
          </w:tcPr>
          <w:p w14:paraId="4CA3D38F" w14:textId="24054C05" w:rsidR="00AC1C84" w:rsidRPr="00242E6F" w:rsidRDefault="00AC1C84" w:rsidP="007B6095">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Pourcentage de contribution</w:t>
            </w:r>
          </w:p>
        </w:tc>
        <w:tc>
          <w:tcPr>
            <w:tcW w:w="713" w:type="dxa"/>
            <w:shd w:val="clear" w:color="auto" w:fill="AFA577"/>
            <w:vAlign w:val="center"/>
          </w:tcPr>
          <w:p w14:paraId="6B087D57" w14:textId="47D189E4" w:rsidR="00AC1C84" w:rsidRPr="00242E6F" w:rsidRDefault="00AC1C84" w:rsidP="000C3CA3">
            <w:pPr>
              <w:autoSpaceDE w:val="0"/>
              <w:autoSpaceDN w:val="0"/>
              <w:adjustRightInd w:val="0"/>
              <w:jc w:val="center"/>
              <w:rPr>
                <w:rFonts w:asciiTheme="minorHAnsi" w:hAnsiTheme="minorHAnsi" w:cstheme="minorHAnsi"/>
                <w:sz w:val="20"/>
                <w:szCs w:val="20"/>
              </w:rPr>
            </w:pPr>
            <w:r w:rsidRPr="00242E6F">
              <w:rPr>
                <w:rFonts w:asciiTheme="minorHAnsi" w:hAnsiTheme="minorHAnsi" w:cstheme="minorHAnsi"/>
                <w:sz w:val="20"/>
                <w:szCs w:val="20"/>
              </w:rPr>
              <w:t>Date</w:t>
            </w:r>
          </w:p>
        </w:tc>
        <w:tc>
          <w:tcPr>
            <w:tcW w:w="2240" w:type="dxa"/>
            <w:shd w:val="clear" w:color="auto" w:fill="AFA577"/>
            <w:vAlign w:val="center"/>
          </w:tcPr>
          <w:p w14:paraId="3FBD749B" w14:textId="77777777" w:rsidR="00AC1C84" w:rsidRPr="00242E6F" w:rsidRDefault="00AC1C84" w:rsidP="00E069B0">
            <w:pPr>
              <w:jc w:val="center"/>
              <w:rPr>
                <w:rFonts w:asciiTheme="minorHAnsi" w:hAnsiTheme="minorHAnsi" w:cstheme="minorHAnsi"/>
                <w:b/>
                <w:sz w:val="20"/>
                <w:szCs w:val="20"/>
              </w:rPr>
            </w:pPr>
            <w:r w:rsidRPr="00242E6F">
              <w:rPr>
                <w:rFonts w:asciiTheme="minorHAnsi" w:hAnsiTheme="minorHAnsi" w:cstheme="minorHAnsi"/>
                <w:b/>
                <w:sz w:val="20"/>
                <w:szCs w:val="20"/>
              </w:rPr>
              <w:t>Signature*</w:t>
            </w:r>
          </w:p>
        </w:tc>
      </w:tr>
      <w:tr w:rsidR="00AC1C84" w:rsidRPr="00242E6F" w14:paraId="49E60370" w14:textId="77777777" w:rsidTr="001E5AD3">
        <w:trPr>
          <w:trHeight w:val="785"/>
        </w:trPr>
        <w:tc>
          <w:tcPr>
            <w:tcW w:w="1935" w:type="dxa"/>
          </w:tcPr>
          <w:p w14:paraId="67F85FC3" w14:textId="77777777" w:rsidR="00AC1C84" w:rsidRPr="00242E6F" w:rsidRDefault="00AC1C84" w:rsidP="00A03D17">
            <w:pPr>
              <w:rPr>
                <w:rFonts w:asciiTheme="minorHAnsi" w:hAnsiTheme="minorHAnsi" w:cstheme="minorHAnsi"/>
                <w:sz w:val="20"/>
                <w:szCs w:val="20"/>
              </w:rPr>
            </w:pPr>
          </w:p>
        </w:tc>
        <w:tc>
          <w:tcPr>
            <w:tcW w:w="1922" w:type="dxa"/>
          </w:tcPr>
          <w:p w14:paraId="3E7EB513" w14:textId="77777777" w:rsidR="00AC1C84" w:rsidRPr="00242E6F" w:rsidRDefault="00AC1C84" w:rsidP="00605D76">
            <w:pPr>
              <w:rPr>
                <w:rFonts w:asciiTheme="minorHAnsi" w:hAnsiTheme="minorHAnsi" w:cstheme="minorHAnsi"/>
                <w:sz w:val="20"/>
                <w:szCs w:val="20"/>
              </w:rPr>
            </w:pPr>
          </w:p>
        </w:tc>
        <w:tc>
          <w:tcPr>
            <w:tcW w:w="1420" w:type="dxa"/>
          </w:tcPr>
          <w:p w14:paraId="48390AC5" w14:textId="77777777" w:rsidR="00AC1C84" w:rsidRPr="00242E6F" w:rsidRDefault="00AC1C84" w:rsidP="00605D76">
            <w:pPr>
              <w:rPr>
                <w:rFonts w:asciiTheme="minorHAnsi" w:hAnsiTheme="minorHAnsi" w:cstheme="minorHAnsi"/>
                <w:sz w:val="20"/>
                <w:szCs w:val="20"/>
              </w:rPr>
            </w:pPr>
          </w:p>
        </w:tc>
        <w:tc>
          <w:tcPr>
            <w:tcW w:w="1433" w:type="dxa"/>
          </w:tcPr>
          <w:p w14:paraId="1834BCB5" w14:textId="77777777" w:rsidR="00AC1C84" w:rsidRPr="00242E6F" w:rsidRDefault="00AC1C84" w:rsidP="00605D76">
            <w:pPr>
              <w:rPr>
                <w:rFonts w:asciiTheme="minorHAnsi" w:hAnsiTheme="minorHAnsi" w:cstheme="minorHAnsi"/>
                <w:sz w:val="20"/>
                <w:szCs w:val="20"/>
              </w:rPr>
            </w:pPr>
          </w:p>
        </w:tc>
        <w:tc>
          <w:tcPr>
            <w:tcW w:w="713" w:type="dxa"/>
          </w:tcPr>
          <w:p w14:paraId="1DF56FB3" w14:textId="43F7E5B9" w:rsidR="00AC1C84" w:rsidRPr="00242E6F" w:rsidRDefault="00AC1C84" w:rsidP="00605D76">
            <w:pPr>
              <w:rPr>
                <w:rFonts w:asciiTheme="minorHAnsi" w:hAnsiTheme="minorHAnsi" w:cstheme="minorHAnsi"/>
                <w:sz w:val="20"/>
                <w:szCs w:val="20"/>
              </w:rPr>
            </w:pPr>
          </w:p>
        </w:tc>
        <w:tc>
          <w:tcPr>
            <w:tcW w:w="2240" w:type="dxa"/>
          </w:tcPr>
          <w:p w14:paraId="6BCAD8AD" w14:textId="77777777" w:rsidR="00AC1C84" w:rsidRPr="00242E6F" w:rsidRDefault="00AC1C84" w:rsidP="00605D76">
            <w:pPr>
              <w:rPr>
                <w:rFonts w:asciiTheme="minorHAnsi" w:hAnsiTheme="minorHAnsi" w:cstheme="minorHAnsi"/>
                <w:sz w:val="20"/>
                <w:szCs w:val="20"/>
              </w:rPr>
            </w:pPr>
          </w:p>
        </w:tc>
      </w:tr>
      <w:tr w:rsidR="00AC1C84" w:rsidRPr="00242E6F" w14:paraId="0C1246EF" w14:textId="77777777" w:rsidTr="001E5AD3">
        <w:trPr>
          <w:trHeight w:val="785"/>
        </w:trPr>
        <w:tc>
          <w:tcPr>
            <w:tcW w:w="1935" w:type="dxa"/>
          </w:tcPr>
          <w:p w14:paraId="181EB0C3" w14:textId="77777777" w:rsidR="00AC1C84" w:rsidRPr="00242E6F" w:rsidRDefault="00AC1C84" w:rsidP="00605D76">
            <w:pPr>
              <w:rPr>
                <w:rFonts w:asciiTheme="minorHAnsi" w:hAnsiTheme="minorHAnsi" w:cstheme="minorHAnsi"/>
                <w:sz w:val="20"/>
                <w:szCs w:val="20"/>
              </w:rPr>
            </w:pPr>
          </w:p>
        </w:tc>
        <w:tc>
          <w:tcPr>
            <w:tcW w:w="1922" w:type="dxa"/>
          </w:tcPr>
          <w:p w14:paraId="6C6FF0D8" w14:textId="77777777" w:rsidR="00AC1C84" w:rsidRPr="00242E6F" w:rsidRDefault="00AC1C84" w:rsidP="00605D76">
            <w:pPr>
              <w:rPr>
                <w:rFonts w:asciiTheme="minorHAnsi" w:hAnsiTheme="minorHAnsi" w:cstheme="minorHAnsi"/>
                <w:sz w:val="20"/>
                <w:szCs w:val="20"/>
              </w:rPr>
            </w:pPr>
          </w:p>
        </w:tc>
        <w:tc>
          <w:tcPr>
            <w:tcW w:w="1420" w:type="dxa"/>
          </w:tcPr>
          <w:p w14:paraId="184879BB" w14:textId="77777777" w:rsidR="00AC1C84" w:rsidRPr="00242E6F" w:rsidRDefault="00AC1C84" w:rsidP="00605D76">
            <w:pPr>
              <w:rPr>
                <w:rFonts w:asciiTheme="minorHAnsi" w:hAnsiTheme="minorHAnsi" w:cstheme="minorHAnsi"/>
                <w:sz w:val="20"/>
                <w:szCs w:val="20"/>
              </w:rPr>
            </w:pPr>
          </w:p>
        </w:tc>
        <w:tc>
          <w:tcPr>
            <w:tcW w:w="1433" w:type="dxa"/>
          </w:tcPr>
          <w:p w14:paraId="15FECD03" w14:textId="77777777" w:rsidR="00AC1C84" w:rsidRPr="00242E6F" w:rsidRDefault="00AC1C84" w:rsidP="00605D76">
            <w:pPr>
              <w:rPr>
                <w:rFonts w:asciiTheme="minorHAnsi" w:hAnsiTheme="minorHAnsi" w:cstheme="minorHAnsi"/>
                <w:sz w:val="20"/>
                <w:szCs w:val="20"/>
              </w:rPr>
            </w:pPr>
          </w:p>
        </w:tc>
        <w:tc>
          <w:tcPr>
            <w:tcW w:w="713" w:type="dxa"/>
          </w:tcPr>
          <w:p w14:paraId="1D777DAA" w14:textId="3A381EB5" w:rsidR="00AC1C84" w:rsidRPr="00242E6F" w:rsidRDefault="00AC1C84" w:rsidP="00605D76">
            <w:pPr>
              <w:rPr>
                <w:rFonts w:asciiTheme="minorHAnsi" w:hAnsiTheme="minorHAnsi" w:cstheme="minorHAnsi"/>
                <w:sz w:val="20"/>
                <w:szCs w:val="20"/>
              </w:rPr>
            </w:pPr>
          </w:p>
        </w:tc>
        <w:tc>
          <w:tcPr>
            <w:tcW w:w="2240" w:type="dxa"/>
          </w:tcPr>
          <w:p w14:paraId="0C1CAB84" w14:textId="77777777" w:rsidR="00AC1C84" w:rsidRPr="00242E6F" w:rsidRDefault="00AC1C84" w:rsidP="00605D76">
            <w:pPr>
              <w:rPr>
                <w:rFonts w:asciiTheme="minorHAnsi" w:hAnsiTheme="minorHAnsi" w:cstheme="minorHAnsi"/>
                <w:sz w:val="20"/>
                <w:szCs w:val="20"/>
              </w:rPr>
            </w:pPr>
          </w:p>
        </w:tc>
      </w:tr>
      <w:tr w:rsidR="00AC1C84" w:rsidRPr="00242E6F" w14:paraId="30B2CEBE" w14:textId="77777777" w:rsidTr="001E5AD3">
        <w:trPr>
          <w:trHeight w:val="785"/>
        </w:trPr>
        <w:tc>
          <w:tcPr>
            <w:tcW w:w="1935" w:type="dxa"/>
          </w:tcPr>
          <w:p w14:paraId="3438045C" w14:textId="77777777" w:rsidR="00AC1C84" w:rsidRPr="00242E6F" w:rsidRDefault="00AC1C84" w:rsidP="00605D76">
            <w:pPr>
              <w:rPr>
                <w:rFonts w:asciiTheme="minorHAnsi" w:hAnsiTheme="minorHAnsi" w:cstheme="minorHAnsi"/>
                <w:sz w:val="20"/>
                <w:szCs w:val="20"/>
              </w:rPr>
            </w:pPr>
          </w:p>
        </w:tc>
        <w:tc>
          <w:tcPr>
            <w:tcW w:w="1922" w:type="dxa"/>
          </w:tcPr>
          <w:p w14:paraId="640C067A" w14:textId="77777777" w:rsidR="00AC1C84" w:rsidRPr="00242E6F" w:rsidRDefault="00AC1C84" w:rsidP="00605D76">
            <w:pPr>
              <w:rPr>
                <w:rFonts w:asciiTheme="minorHAnsi" w:hAnsiTheme="minorHAnsi" w:cstheme="minorHAnsi"/>
                <w:sz w:val="20"/>
                <w:szCs w:val="20"/>
              </w:rPr>
            </w:pPr>
          </w:p>
        </w:tc>
        <w:tc>
          <w:tcPr>
            <w:tcW w:w="1420" w:type="dxa"/>
          </w:tcPr>
          <w:p w14:paraId="509B5773" w14:textId="77777777" w:rsidR="00AC1C84" w:rsidRPr="00242E6F" w:rsidRDefault="00AC1C84" w:rsidP="00605D76">
            <w:pPr>
              <w:rPr>
                <w:rFonts w:asciiTheme="minorHAnsi" w:hAnsiTheme="minorHAnsi" w:cstheme="minorHAnsi"/>
                <w:sz w:val="20"/>
                <w:szCs w:val="20"/>
              </w:rPr>
            </w:pPr>
          </w:p>
        </w:tc>
        <w:tc>
          <w:tcPr>
            <w:tcW w:w="1433" w:type="dxa"/>
          </w:tcPr>
          <w:p w14:paraId="3C36BE55" w14:textId="77777777" w:rsidR="00AC1C84" w:rsidRPr="00242E6F" w:rsidRDefault="00AC1C84" w:rsidP="00605D76">
            <w:pPr>
              <w:rPr>
                <w:rFonts w:asciiTheme="minorHAnsi" w:hAnsiTheme="minorHAnsi" w:cstheme="minorHAnsi"/>
                <w:sz w:val="20"/>
                <w:szCs w:val="20"/>
              </w:rPr>
            </w:pPr>
          </w:p>
        </w:tc>
        <w:tc>
          <w:tcPr>
            <w:tcW w:w="713" w:type="dxa"/>
          </w:tcPr>
          <w:p w14:paraId="3C6153FB" w14:textId="6B0BBBF6" w:rsidR="00AC1C84" w:rsidRPr="00242E6F" w:rsidRDefault="00AC1C84" w:rsidP="00605D76">
            <w:pPr>
              <w:rPr>
                <w:rFonts w:asciiTheme="minorHAnsi" w:hAnsiTheme="minorHAnsi" w:cstheme="minorHAnsi"/>
                <w:sz w:val="20"/>
                <w:szCs w:val="20"/>
              </w:rPr>
            </w:pPr>
          </w:p>
        </w:tc>
        <w:tc>
          <w:tcPr>
            <w:tcW w:w="2240" w:type="dxa"/>
          </w:tcPr>
          <w:p w14:paraId="7CDF9FF8" w14:textId="77777777" w:rsidR="00AC1C84" w:rsidRPr="00242E6F" w:rsidRDefault="00AC1C84" w:rsidP="00605D76">
            <w:pPr>
              <w:rPr>
                <w:rFonts w:asciiTheme="minorHAnsi" w:hAnsiTheme="minorHAnsi" w:cstheme="minorHAnsi"/>
                <w:sz w:val="20"/>
                <w:szCs w:val="20"/>
              </w:rPr>
            </w:pPr>
          </w:p>
        </w:tc>
      </w:tr>
      <w:tr w:rsidR="00AC1C84" w:rsidRPr="00242E6F" w14:paraId="478A6CE3" w14:textId="77777777" w:rsidTr="001E5AD3">
        <w:trPr>
          <w:trHeight w:val="785"/>
        </w:trPr>
        <w:tc>
          <w:tcPr>
            <w:tcW w:w="1935" w:type="dxa"/>
          </w:tcPr>
          <w:p w14:paraId="56B226FD" w14:textId="77777777" w:rsidR="00AC1C84" w:rsidRPr="00242E6F" w:rsidRDefault="00AC1C84" w:rsidP="00605D76">
            <w:pPr>
              <w:rPr>
                <w:rFonts w:asciiTheme="minorHAnsi" w:hAnsiTheme="minorHAnsi" w:cstheme="minorHAnsi"/>
                <w:sz w:val="20"/>
                <w:szCs w:val="20"/>
              </w:rPr>
            </w:pPr>
          </w:p>
        </w:tc>
        <w:tc>
          <w:tcPr>
            <w:tcW w:w="1922" w:type="dxa"/>
          </w:tcPr>
          <w:p w14:paraId="0B8E9B32" w14:textId="77777777" w:rsidR="00AC1C84" w:rsidRPr="00242E6F" w:rsidRDefault="00AC1C84" w:rsidP="00605D76">
            <w:pPr>
              <w:rPr>
                <w:rFonts w:asciiTheme="minorHAnsi" w:hAnsiTheme="minorHAnsi" w:cstheme="minorHAnsi"/>
                <w:sz w:val="20"/>
                <w:szCs w:val="20"/>
              </w:rPr>
            </w:pPr>
          </w:p>
        </w:tc>
        <w:tc>
          <w:tcPr>
            <w:tcW w:w="1420" w:type="dxa"/>
          </w:tcPr>
          <w:p w14:paraId="7CEA8A26" w14:textId="77777777" w:rsidR="00AC1C84" w:rsidRPr="00242E6F" w:rsidRDefault="00AC1C84" w:rsidP="00605D76">
            <w:pPr>
              <w:rPr>
                <w:rFonts w:asciiTheme="minorHAnsi" w:hAnsiTheme="minorHAnsi" w:cstheme="minorHAnsi"/>
                <w:sz w:val="20"/>
                <w:szCs w:val="20"/>
              </w:rPr>
            </w:pPr>
          </w:p>
        </w:tc>
        <w:tc>
          <w:tcPr>
            <w:tcW w:w="1433" w:type="dxa"/>
          </w:tcPr>
          <w:p w14:paraId="34913E27" w14:textId="77777777" w:rsidR="00AC1C84" w:rsidRPr="00242E6F" w:rsidRDefault="00AC1C84" w:rsidP="00605D76">
            <w:pPr>
              <w:rPr>
                <w:rFonts w:asciiTheme="minorHAnsi" w:hAnsiTheme="minorHAnsi" w:cstheme="minorHAnsi"/>
                <w:sz w:val="20"/>
                <w:szCs w:val="20"/>
              </w:rPr>
            </w:pPr>
          </w:p>
        </w:tc>
        <w:tc>
          <w:tcPr>
            <w:tcW w:w="713" w:type="dxa"/>
          </w:tcPr>
          <w:p w14:paraId="78E47420" w14:textId="1B30A75C" w:rsidR="00AC1C84" w:rsidRPr="00242E6F" w:rsidRDefault="00AC1C84" w:rsidP="00605D76">
            <w:pPr>
              <w:rPr>
                <w:rFonts w:asciiTheme="minorHAnsi" w:hAnsiTheme="minorHAnsi" w:cstheme="minorHAnsi"/>
                <w:sz w:val="20"/>
                <w:szCs w:val="20"/>
              </w:rPr>
            </w:pPr>
          </w:p>
        </w:tc>
        <w:tc>
          <w:tcPr>
            <w:tcW w:w="2240" w:type="dxa"/>
          </w:tcPr>
          <w:p w14:paraId="6F47DAD8" w14:textId="77777777" w:rsidR="00AC1C84" w:rsidRPr="00242E6F" w:rsidRDefault="00AC1C84" w:rsidP="00605D76">
            <w:pPr>
              <w:rPr>
                <w:rFonts w:asciiTheme="minorHAnsi" w:hAnsiTheme="minorHAnsi" w:cstheme="minorHAnsi"/>
                <w:sz w:val="20"/>
                <w:szCs w:val="20"/>
              </w:rPr>
            </w:pPr>
          </w:p>
        </w:tc>
      </w:tr>
      <w:tr w:rsidR="001E5AD3" w:rsidRPr="00242E6F" w14:paraId="08FB53A8" w14:textId="77777777" w:rsidTr="001E5AD3">
        <w:trPr>
          <w:trHeight w:val="785"/>
        </w:trPr>
        <w:tc>
          <w:tcPr>
            <w:tcW w:w="1935" w:type="dxa"/>
            <w:tcBorders>
              <w:left w:val="nil"/>
              <w:bottom w:val="nil"/>
              <w:right w:val="nil"/>
            </w:tcBorders>
          </w:tcPr>
          <w:p w14:paraId="46C53CCC" w14:textId="77777777" w:rsidR="001E5AD3" w:rsidRPr="00242E6F" w:rsidRDefault="001E5AD3" w:rsidP="001E5AD3">
            <w:pPr>
              <w:rPr>
                <w:rFonts w:asciiTheme="minorHAnsi" w:hAnsiTheme="minorHAnsi" w:cstheme="minorHAnsi"/>
                <w:sz w:val="20"/>
                <w:szCs w:val="20"/>
              </w:rPr>
            </w:pPr>
          </w:p>
        </w:tc>
        <w:tc>
          <w:tcPr>
            <w:tcW w:w="1922" w:type="dxa"/>
            <w:tcBorders>
              <w:left w:val="nil"/>
              <w:bottom w:val="nil"/>
              <w:right w:val="nil"/>
            </w:tcBorders>
            <w:vAlign w:val="center"/>
          </w:tcPr>
          <w:p w14:paraId="17BA3D59" w14:textId="77777777" w:rsidR="001E5AD3" w:rsidRPr="00242E6F" w:rsidRDefault="001E5AD3" w:rsidP="001E5AD3">
            <w:pPr>
              <w:jc w:val="right"/>
              <w:rPr>
                <w:rFonts w:asciiTheme="minorHAnsi" w:hAnsiTheme="minorHAnsi" w:cstheme="minorHAnsi"/>
                <w:sz w:val="20"/>
                <w:szCs w:val="20"/>
              </w:rPr>
            </w:pPr>
          </w:p>
        </w:tc>
        <w:tc>
          <w:tcPr>
            <w:tcW w:w="1420" w:type="dxa"/>
            <w:tcBorders>
              <w:left w:val="nil"/>
              <w:bottom w:val="nil"/>
              <w:right w:val="nil"/>
            </w:tcBorders>
            <w:vAlign w:val="center"/>
          </w:tcPr>
          <w:p w14:paraId="301C19C5" w14:textId="71211F9A"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 xml:space="preserve">Total : </w:t>
            </w:r>
          </w:p>
        </w:tc>
        <w:tc>
          <w:tcPr>
            <w:tcW w:w="1433" w:type="dxa"/>
            <w:tcBorders>
              <w:left w:val="nil"/>
              <w:bottom w:val="nil"/>
              <w:right w:val="nil"/>
            </w:tcBorders>
            <w:vAlign w:val="center"/>
          </w:tcPr>
          <w:p w14:paraId="223D4824" w14:textId="1EC64445" w:rsidR="001E5AD3" w:rsidRPr="00242E6F" w:rsidRDefault="001E5AD3" w:rsidP="001E5AD3">
            <w:pPr>
              <w:rPr>
                <w:rFonts w:asciiTheme="minorHAnsi" w:hAnsiTheme="minorHAnsi" w:cstheme="minorHAnsi"/>
                <w:sz w:val="20"/>
                <w:szCs w:val="20"/>
              </w:rPr>
            </w:pPr>
            <w:r w:rsidRPr="00242E6F">
              <w:rPr>
                <w:rFonts w:asciiTheme="minorHAnsi" w:hAnsiTheme="minorHAnsi" w:cstheme="minorHAnsi"/>
                <w:sz w:val="20"/>
                <w:szCs w:val="20"/>
              </w:rPr>
              <w:t>100 %</w:t>
            </w:r>
          </w:p>
        </w:tc>
        <w:tc>
          <w:tcPr>
            <w:tcW w:w="713" w:type="dxa"/>
            <w:tcBorders>
              <w:left w:val="nil"/>
              <w:bottom w:val="nil"/>
              <w:right w:val="nil"/>
            </w:tcBorders>
          </w:tcPr>
          <w:p w14:paraId="5ED02DA3" w14:textId="4249BF50" w:rsidR="001E5AD3" w:rsidRPr="00242E6F" w:rsidRDefault="001E5AD3" w:rsidP="001E5AD3">
            <w:pPr>
              <w:rPr>
                <w:rFonts w:asciiTheme="minorHAnsi" w:hAnsiTheme="minorHAnsi" w:cstheme="minorHAnsi"/>
                <w:sz w:val="20"/>
                <w:szCs w:val="20"/>
              </w:rPr>
            </w:pPr>
          </w:p>
        </w:tc>
        <w:tc>
          <w:tcPr>
            <w:tcW w:w="2240" w:type="dxa"/>
            <w:tcBorders>
              <w:left w:val="nil"/>
              <w:bottom w:val="nil"/>
              <w:right w:val="nil"/>
            </w:tcBorders>
          </w:tcPr>
          <w:p w14:paraId="7373A9CB" w14:textId="77777777" w:rsidR="001E5AD3" w:rsidRPr="00242E6F" w:rsidRDefault="001E5AD3" w:rsidP="001E5AD3">
            <w:pPr>
              <w:rPr>
                <w:rFonts w:asciiTheme="minorHAnsi" w:hAnsiTheme="minorHAnsi" w:cstheme="minorHAnsi"/>
                <w:sz w:val="20"/>
                <w:szCs w:val="20"/>
              </w:rPr>
            </w:pPr>
          </w:p>
        </w:tc>
      </w:tr>
    </w:tbl>
    <w:p w14:paraId="33F89DB1" w14:textId="36414F45" w:rsidR="00867830" w:rsidRPr="00242E6F" w:rsidRDefault="00704C07" w:rsidP="00605D76">
      <w:pPr>
        <w:rPr>
          <w:rFonts w:asciiTheme="minorHAnsi" w:hAnsiTheme="minorHAnsi" w:cstheme="minorHAnsi"/>
          <w:sz w:val="20"/>
          <w:szCs w:val="20"/>
        </w:rPr>
      </w:pPr>
      <w:r w:rsidRPr="00242E6F">
        <w:rPr>
          <w:rFonts w:asciiTheme="minorHAnsi" w:hAnsiTheme="minorHAnsi" w:cstheme="minorHAnsi"/>
          <w:b/>
          <w:sz w:val="20"/>
          <w:szCs w:val="20"/>
        </w:rPr>
        <w:t>* signature obligatoire</w:t>
      </w:r>
    </w:p>
    <w:p w14:paraId="63C6708E" w14:textId="77777777" w:rsidR="00AE060B" w:rsidRPr="00242E6F" w:rsidRDefault="00AE060B" w:rsidP="00605D76">
      <w:pPr>
        <w:rPr>
          <w:rFonts w:asciiTheme="minorHAnsi" w:hAnsiTheme="minorHAnsi" w:cstheme="minorHAnsi"/>
          <w:sz w:val="20"/>
          <w:szCs w:val="20"/>
        </w:rPr>
      </w:pPr>
    </w:p>
    <w:p w14:paraId="6A606D60" w14:textId="77777777" w:rsidR="007F5EC3" w:rsidRPr="00242E6F" w:rsidRDefault="007F5EC3">
      <w:pPr>
        <w:rPr>
          <w:rFonts w:asciiTheme="minorHAnsi" w:hAnsiTheme="minorHAnsi" w:cstheme="minorHAnsi"/>
          <w:sz w:val="20"/>
          <w:szCs w:val="20"/>
        </w:rPr>
      </w:pPr>
      <w:r w:rsidRPr="00242E6F">
        <w:rPr>
          <w:rFonts w:asciiTheme="minorHAnsi" w:hAnsiTheme="minorHAnsi" w:cstheme="minorHAnsi"/>
          <w:sz w:val="20"/>
          <w:szCs w:val="20"/>
        </w:rPr>
        <w:br w:type="page"/>
      </w:r>
    </w:p>
    <w:p w14:paraId="2DC0BBB9" w14:textId="49ADC518" w:rsidR="00B40750" w:rsidRPr="00242E6F" w:rsidRDefault="00B40750" w:rsidP="00B40750">
      <w:pPr>
        <w:pStyle w:val="Default"/>
        <w:rPr>
          <w:rFonts w:asciiTheme="minorHAnsi" w:hAnsiTheme="minorHAnsi" w:cstheme="minorHAnsi"/>
          <w:color w:val="auto"/>
        </w:rPr>
      </w:pPr>
      <w:r w:rsidRPr="00242E6F">
        <w:rPr>
          <w:rFonts w:asciiTheme="minorHAnsi" w:hAnsiTheme="minorHAnsi" w:cstheme="minorHAnsi"/>
          <w:color w:val="auto"/>
        </w:rPr>
        <w:lastRenderedPageBreak/>
        <w:t>VII. 2. LABORATOIRE</w:t>
      </w:r>
    </w:p>
    <w:p w14:paraId="55EE7FCC" w14:textId="290E6C57" w:rsidR="00B40750" w:rsidRPr="00242E6F" w:rsidRDefault="00B40750" w:rsidP="00B40750">
      <w:pPr>
        <w:rPr>
          <w:rFonts w:asciiTheme="minorHAnsi" w:hAnsiTheme="minorHAnsi" w:cstheme="minorHAnsi"/>
        </w:rPr>
      </w:pPr>
    </w:p>
    <w:p w14:paraId="1AF2DBB7" w14:textId="2EF1EDE0" w:rsidR="007E2E2C" w:rsidRPr="000A25F6" w:rsidRDefault="007E2E2C" w:rsidP="007E2E2C">
      <w:pPr>
        <w:rPr>
          <w:rFonts w:asciiTheme="minorHAnsi" w:hAnsiTheme="minorHAnsi" w:cstheme="minorHAnsi"/>
          <w:sz w:val="20"/>
          <w:szCs w:val="20"/>
        </w:rPr>
      </w:pPr>
      <w:r w:rsidRPr="00242E6F">
        <w:rPr>
          <w:rFonts w:asciiTheme="minorHAnsi" w:hAnsiTheme="minorHAnsi" w:cstheme="minorHAnsi"/>
        </w:rPr>
        <w:t xml:space="preserve">Indiquer le laboratoire </w:t>
      </w:r>
      <w:r w:rsidRPr="00242E6F">
        <w:rPr>
          <w:rFonts w:asciiTheme="minorHAnsi" w:hAnsiTheme="minorHAnsi" w:cstheme="minorHAnsi"/>
          <w:u w:val="single"/>
        </w:rPr>
        <w:t>dans lequel a été réalisée le code</w:t>
      </w:r>
      <w:r w:rsidRPr="00242E6F">
        <w:rPr>
          <w:rFonts w:asciiTheme="minorHAnsi" w:hAnsiTheme="minorHAnsi" w:cstheme="minorHAnsi"/>
        </w:rPr>
        <w:t xml:space="preserve"> </w:t>
      </w:r>
      <w:r w:rsidR="000D6CCC">
        <w:rPr>
          <w:rFonts w:asciiTheme="minorHAnsi" w:hAnsiTheme="minorHAnsi" w:cstheme="minorHAnsi"/>
        </w:rPr>
        <w:t xml:space="preserve">source </w:t>
      </w:r>
      <w:r w:rsidRPr="00242E6F">
        <w:rPr>
          <w:rFonts w:asciiTheme="minorHAnsi" w:hAnsiTheme="minorHAnsi" w:cstheme="minorHAnsi"/>
        </w:rPr>
        <w:t>et qui a engagé des moyens humains, financiers et matériels pour la réalisation de l’</w:t>
      </w:r>
      <w:r w:rsidR="000D6CCC">
        <w:rPr>
          <w:rFonts w:asciiTheme="minorHAnsi" w:hAnsiTheme="minorHAnsi" w:cstheme="minorHAnsi"/>
        </w:rPr>
        <w:t>oeuvre numérique</w:t>
      </w:r>
      <w:r w:rsidRPr="00242E6F">
        <w:rPr>
          <w:rFonts w:asciiTheme="minorHAnsi" w:hAnsiTheme="minorHAnsi" w:cstheme="minorHAnsi"/>
        </w:rPr>
        <w:t>, et faire le signer le directeur de ce laboratoire.</w:t>
      </w:r>
    </w:p>
    <w:p w14:paraId="2F5BE295" w14:textId="77777777" w:rsidR="009946F4" w:rsidRPr="000A25F6" w:rsidRDefault="009946F4" w:rsidP="007E2E2C">
      <w:pPr>
        <w:rPr>
          <w:rFonts w:asciiTheme="minorHAnsi" w:hAnsiTheme="minorHAnsi" w:cstheme="minorHAnsi"/>
          <w:i/>
          <w:iCs/>
          <w:sz w:val="16"/>
          <w:szCs w:val="16"/>
        </w:rPr>
      </w:pPr>
    </w:p>
    <w:p w14:paraId="295F14E2" w14:textId="3FB0DC52" w:rsidR="0062226E" w:rsidRPr="000A25F6" w:rsidRDefault="0062226E" w:rsidP="00B40750">
      <w:pPr>
        <w:rPr>
          <w:rFonts w:asciiTheme="minorHAnsi" w:hAnsiTheme="minorHAnsi" w:cstheme="minorHAnsi"/>
        </w:rPr>
      </w:pPr>
    </w:p>
    <w:tbl>
      <w:tblPr>
        <w:tblW w:w="10339" w:type="dxa"/>
        <w:jc w:val="center"/>
        <w:tblLayout w:type="fixed"/>
        <w:tblCellMar>
          <w:left w:w="70" w:type="dxa"/>
          <w:right w:w="70" w:type="dxa"/>
        </w:tblCellMar>
        <w:tblLook w:val="0000" w:firstRow="0" w:lastRow="0" w:firstColumn="0" w:lastColumn="0" w:noHBand="0" w:noVBand="0"/>
      </w:tblPr>
      <w:tblGrid>
        <w:gridCol w:w="1885"/>
        <w:gridCol w:w="1764"/>
        <w:gridCol w:w="1764"/>
        <w:gridCol w:w="2463"/>
        <w:gridCol w:w="2463"/>
      </w:tblGrid>
      <w:tr w:rsidR="0062226E" w:rsidRPr="00242E6F" w14:paraId="461AAD00" w14:textId="77777777" w:rsidTr="004A5E01">
        <w:trPr>
          <w:trHeight w:val="436"/>
          <w:jc w:val="center"/>
        </w:trPr>
        <w:tc>
          <w:tcPr>
            <w:tcW w:w="1885"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6787BC3C"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Unités de recherche</w:t>
            </w:r>
          </w:p>
          <w:p w14:paraId="5D4D39D0"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(code, nom du laboratoire)</w:t>
            </w:r>
          </w:p>
          <w:p w14:paraId="76AFCF9A" w14:textId="0D087B94" w:rsidR="0062226E" w:rsidRPr="00242E6F" w:rsidRDefault="0062226E" w:rsidP="004A5E01">
            <w:pPr>
              <w:jc w:val="center"/>
              <w:rPr>
                <w:rFonts w:asciiTheme="minorHAnsi" w:hAnsiTheme="minorHAnsi" w:cstheme="minorHAnsi"/>
                <w:i/>
                <w:sz w:val="16"/>
                <w:szCs w:val="16"/>
              </w:rPr>
            </w:pPr>
          </w:p>
        </w:tc>
        <w:tc>
          <w:tcPr>
            <w:tcW w:w="1764" w:type="dxa"/>
            <w:tcBorders>
              <w:top w:val="single" w:sz="4" w:space="0" w:color="C0C0C0"/>
              <w:left w:val="single" w:sz="4" w:space="0" w:color="C0C0C0"/>
              <w:bottom w:val="single" w:sz="4" w:space="0" w:color="C0C0C0"/>
              <w:right w:val="single" w:sz="4" w:space="0" w:color="C0C0C0"/>
            </w:tcBorders>
            <w:shd w:val="clear" w:color="auto" w:fill="AFA577"/>
          </w:tcPr>
          <w:p w14:paraId="51BC4E7D"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Tutelles du laboratoire</w:t>
            </w:r>
          </w:p>
        </w:tc>
        <w:tc>
          <w:tcPr>
            <w:tcW w:w="1764"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401C01E1" w14:textId="77777777" w:rsidR="0062226E" w:rsidRPr="00242E6F" w:rsidRDefault="0062226E" w:rsidP="004A5E01">
            <w:pPr>
              <w:jc w:val="center"/>
              <w:rPr>
                <w:rFonts w:asciiTheme="minorHAnsi" w:hAnsiTheme="minorHAnsi" w:cstheme="minorHAnsi"/>
                <w:sz w:val="20"/>
                <w:szCs w:val="20"/>
              </w:rPr>
            </w:pPr>
            <w:r w:rsidRPr="00242E6F">
              <w:rPr>
                <w:rFonts w:asciiTheme="minorHAnsi" w:hAnsiTheme="minorHAnsi" w:cstheme="minorHAnsi"/>
                <w:sz w:val="20"/>
                <w:szCs w:val="20"/>
              </w:rPr>
              <w:t>Nom du directeur d’Unité</w:t>
            </w:r>
          </w:p>
          <w:p w14:paraId="0D80E0DE" w14:textId="19799171" w:rsidR="0062226E" w:rsidRPr="00242E6F" w:rsidRDefault="0062226E" w:rsidP="004A5E01">
            <w:pPr>
              <w:jc w:val="center"/>
              <w:rPr>
                <w:rFonts w:asciiTheme="minorHAnsi" w:hAnsiTheme="minorHAnsi" w:cstheme="minorHAnsi"/>
                <w:i/>
                <w:sz w:val="16"/>
                <w:szCs w:val="16"/>
              </w:rPr>
            </w:pPr>
          </w:p>
        </w:tc>
        <w:tc>
          <w:tcPr>
            <w:tcW w:w="2463" w:type="dxa"/>
            <w:tcBorders>
              <w:top w:val="single" w:sz="4" w:space="0" w:color="C0C0C0"/>
              <w:left w:val="single" w:sz="4" w:space="0" w:color="C0C0C0"/>
              <w:bottom w:val="single" w:sz="4" w:space="0" w:color="C0C0C0"/>
              <w:right w:val="single" w:sz="4" w:space="0" w:color="C0C0C0"/>
            </w:tcBorders>
            <w:shd w:val="clear" w:color="auto" w:fill="AFA577"/>
          </w:tcPr>
          <w:p w14:paraId="243F6D1B" w14:textId="77777777" w:rsidR="0062226E" w:rsidRPr="00242E6F" w:rsidRDefault="0062226E" w:rsidP="004A5E01">
            <w:pPr>
              <w:jc w:val="center"/>
              <w:rPr>
                <w:rFonts w:asciiTheme="minorHAnsi" w:hAnsiTheme="minorHAnsi" w:cstheme="minorHAnsi"/>
                <w:bCs/>
                <w:sz w:val="20"/>
                <w:szCs w:val="20"/>
              </w:rPr>
            </w:pPr>
            <w:r w:rsidRPr="00242E6F">
              <w:rPr>
                <w:rFonts w:asciiTheme="minorHAnsi" w:hAnsiTheme="minorHAnsi" w:cstheme="minorHAnsi"/>
                <w:bCs/>
                <w:sz w:val="20"/>
                <w:szCs w:val="20"/>
              </w:rPr>
              <w:t>Numéro de portable et adresse email pour signature électronique</w:t>
            </w:r>
          </w:p>
        </w:tc>
        <w:tc>
          <w:tcPr>
            <w:tcW w:w="2463"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30497116" w14:textId="6D795790" w:rsidR="0062226E" w:rsidRPr="00242E6F" w:rsidRDefault="1C4A6C50" w:rsidP="004A5E01">
            <w:pPr>
              <w:jc w:val="center"/>
              <w:rPr>
                <w:rFonts w:asciiTheme="minorHAnsi" w:hAnsiTheme="minorHAnsi" w:cstheme="minorHAnsi"/>
                <w:sz w:val="20"/>
                <w:szCs w:val="20"/>
              </w:rPr>
            </w:pPr>
            <w:r w:rsidRPr="00242E6F">
              <w:rPr>
                <w:rFonts w:asciiTheme="minorHAnsi" w:hAnsiTheme="minorHAnsi" w:cstheme="minorHAnsi"/>
                <w:sz w:val="20"/>
                <w:szCs w:val="20"/>
              </w:rPr>
              <w:t>Signature</w:t>
            </w:r>
            <w:r w:rsidR="0062226E" w:rsidRPr="00242E6F">
              <w:rPr>
                <w:rFonts w:asciiTheme="minorHAnsi" w:hAnsiTheme="minorHAnsi" w:cstheme="minorHAnsi"/>
                <w:sz w:val="20"/>
                <w:szCs w:val="20"/>
              </w:rPr>
              <w:t xml:space="preserve"> du directeur de l'Unité *</w:t>
            </w:r>
          </w:p>
          <w:p w14:paraId="0C842F63" w14:textId="67CD6A20" w:rsidR="0062226E" w:rsidRPr="00242E6F" w:rsidRDefault="0062226E" w:rsidP="004A5E01">
            <w:pPr>
              <w:jc w:val="center"/>
              <w:rPr>
                <w:rFonts w:asciiTheme="minorHAnsi" w:hAnsiTheme="minorHAnsi" w:cstheme="minorHAnsi"/>
                <w:i/>
                <w:sz w:val="16"/>
                <w:szCs w:val="16"/>
              </w:rPr>
            </w:pPr>
          </w:p>
        </w:tc>
      </w:tr>
      <w:tr w:rsidR="0062226E" w:rsidRPr="00242E6F" w14:paraId="1341E0D0" w14:textId="77777777" w:rsidTr="004A5E01">
        <w:trPr>
          <w:trHeight w:val="394"/>
          <w:jc w:val="center"/>
        </w:trPr>
        <w:sdt>
          <w:sdtPr>
            <w:rPr>
              <w:rFonts w:asciiTheme="minorHAnsi" w:hAnsiTheme="minorHAnsi" w:cstheme="minorHAnsi"/>
              <w:sz w:val="20"/>
              <w:szCs w:val="20"/>
            </w:rPr>
            <w:id w:val="-189839740"/>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086BB025" w14:textId="77777777" w:rsidR="0062226E" w:rsidRPr="00242E6F" w:rsidRDefault="0062226E" w:rsidP="004A5E01">
                <w:pPr>
                  <w:rPr>
                    <w:rFonts w:asciiTheme="minorHAnsi" w:hAnsiTheme="minorHAnsi" w:cstheme="minorHAnsi"/>
                    <w:sz w:val="20"/>
                    <w:szCs w:val="20"/>
                  </w:rPr>
                </w:pPr>
              </w:p>
              <w:p w14:paraId="2651386F"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14EECE9F"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2016644380"/>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28796A80" w14:textId="77777777" w:rsidR="0062226E" w:rsidRPr="00242E6F" w:rsidRDefault="0062226E" w:rsidP="004A5E01">
                <w:pPr>
                  <w:jc w:val="center"/>
                  <w:rPr>
                    <w:rFonts w:asciiTheme="minorHAnsi" w:hAnsiTheme="minorHAnsi" w:cstheme="minorHAnsi"/>
                    <w:sz w:val="20"/>
                    <w:szCs w:val="20"/>
                  </w:rPr>
                </w:pPr>
              </w:p>
              <w:p w14:paraId="54F787F1"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727016B"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6E6E29AE" w14:textId="77777777" w:rsidR="0062226E" w:rsidRPr="00242E6F" w:rsidRDefault="0062226E" w:rsidP="004A5E01">
            <w:pPr>
              <w:jc w:val="center"/>
              <w:rPr>
                <w:rFonts w:asciiTheme="minorHAnsi" w:hAnsiTheme="minorHAnsi" w:cstheme="minorHAnsi"/>
                <w:sz w:val="20"/>
                <w:szCs w:val="20"/>
              </w:rPr>
            </w:pPr>
          </w:p>
        </w:tc>
      </w:tr>
      <w:tr w:rsidR="0062226E" w:rsidRPr="00242E6F" w14:paraId="5AF316A9" w14:textId="77777777" w:rsidTr="004A5E01">
        <w:trPr>
          <w:trHeight w:val="400"/>
          <w:jc w:val="center"/>
        </w:trPr>
        <w:sdt>
          <w:sdtPr>
            <w:rPr>
              <w:rFonts w:asciiTheme="minorHAnsi" w:hAnsiTheme="minorHAnsi" w:cstheme="minorHAnsi"/>
              <w:sz w:val="20"/>
              <w:szCs w:val="20"/>
            </w:rPr>
            <w:id w:val="808599422"/>
            <w:placeholder>
              <w:docPart w:val="2620BB3AC4224F83863BA209853FF2E6"/>
            </w:placeholder>
          </w:sdtPr>
          <w:sdtContent>
            <w:tc>
              <w:tcPr>
                <w:tcW w:w="1885" w:type="dxa"/>
                <w:tcBorders>
                  <w:top w:val="single" w:sz="4" w:space="0" w:color="C0C0C0"/>
                  <w:left w:val="single" w:sz="4" w:space="0" w:color="C0C0C0"/>
                  <w:bottom w:val="single" w:sz="4" w:space="0" w:color="C0C0C0"/>
                  <w:right w:val="single" w:sz="4" w:space="0" w:color="C0C0C0"/>
                </w:tcBorders>
                <w:vAlign w:val="center"/>
              </w:tcPr>
              <w:p w14:paraId="615A54EA" w14:textId="77777777" w:rsidR="0062226E" w:rsidRPr="00242E6F" w:rsidRDefault="0062226E" w:rsidP="004A5E01">
                <w:pPr>
                  <w:rPr>
                    <w:rFonts w:asciiTheme="minorHAnsi" w:hAnsiTheme="minorHAnsi" w:cstheme="minorHAnsi"/>
                    <w:sz w:val="20"/>
                    <w:szCs w:val="20"/>
                  </w:rPr>
                </w:pPr>
              </w:p>
              <w:p w14:paraId="61788E8A" w14:textId="77777777" w:rsidR="0062226E" w:rsidRPr="00242E6F" w:rsidRDefault="0062226E" w:rsidP="004A5E01">
                <w:pPr>
                  <w:rPr>
                    <w:rFonts w:asciiTheme="minorHAnsi" w:hAnsiTheme="minorHAnsi" w:cstheme="minorHAnsi"/>
                    <w:sz w:val="20"/>
                    <w:szCs w:val="20"/>
                  </w:rPr>
                </w:pPr>
              </w:p>
            </w:tc>
          </w:sdtContent>
        </w:sdt>
        <w:tc>
          <w:tcPr>
            <w:tcW w:w="1764" w:type="dxa"/>
            <w:tcBorders>
              <w:top w:val="single" w:sz="4" w:space="0" w:color="C0C0C0"/>
              <w:left w:val="single" w:sz="4" w:space="0" w:color="C0C0C0"/>
              <w:bottom w:val="single" w:sz="4" w:space="0" w:color="C0C0C0"/>
              <w:right w:val="single" w:sz="4" w:space="0" w:color="C0C0C0"/>
            </w:tcBorders>
          </w:tcPr>
          <w:p w14:paraId="690135CC" w14:textId="77777777" w:rsidR="0062226E" w:rsidRPr="00242E6F" w:rsidRDefault="0062226E" w:rsidP="004A5E01">
            <w:pPr>
              <w:jc w:val="center"/>
              <w:rPr>
                <w:rFonts w:asciiTheme="minorHAnsi" w:hAnsiTheme="minorHAnsi" w:cstheme="minorHAnsi"/>
                <w:sz w:val="20"/>
                <w:szCs w:val="20"/>
              </w:rPr>
            </w:pPr>
          </w:p>
        </w:tc>
        <w:sdt>
          <w:sdtPr>
            <w:rPr>
              <w:rFonts w:asciiTheme="minorHAnsi" w:hAnsiTheme="minorHAnsi" w:cstheme="minorHAnsi"/>
              <w:sz w:val="20"/>
              <w:szCs w:val="20"/>
            </w:rPr>
            <w:id w:val="-678736792"/>
            <w:placeholder>
              <w:docPart w:val="2620BB3AC4224F83863BA209853FF2E6"/>
            </w:placeholder>
          </w:sdtPr>
          <w:sdtContent>
            <w:tc>
              <w:tcPr>
                <w:tcW w:w="1764" w:type="dxa"/>
                <w:tcBorders>
                  <w:top w:val="single" w:sz="4" w:space="0" w:color="C0C0C0"/>
                  <w:left w:val="single" w:sz="4" w:space="0" w:color="C0C0C0"/>
                  <w:bottom w:val="single" w:sz="4" w:space="0" w:color="C0C0C0"/>
                  <w:right w:val="single" w:sz="4" w:space="0" w:color="C0C0C0"/>
                </w:tcBorders>
              </w:tcPr>
              <w:p w14:paraId="6E79C200" w14:textId="77777777" w:rsidR="0062226E" w:rsidRPr="00242E6F" w:rsidRDefault="0062226E" w:rsidP="004A5E01">
                <w:pPr>
                  <w:jc w:val="center"/>
                  <w:rPr>
                    <w:rFonts w:asciiTheme="minorHAnsi" w:hAnsiTheme="minorHAnsi" w:cstheme="minorHAnsi"/>
                    <w:sz w:val="20"/>
                    <w:szCs w:val="20"/>
                  </w:rPr>
                </w:pPr>
              </w:p>
              <w:p w14:paraId="5014739C" w14:textId="77777777" w:rsidR="0062226E" w:rsidRPr="00242E6F" w:rsidRDefault="0062226E" w:rsidP="004A5E01">
                <w:pPr>
                  <w:jc w:val="center"/>
                  <w:rPr>
                    <w:rFonts w:asciiTheme="minorHAnsi" w:hAnsiTheme="minorHAnsi" w:cstheme="minorHAnsi"/>
                    <w:sz w:val="20"/>
                    <w:szCs w:val="20"/>
                  </w:rPr>
                </w:pPr>
              </w:p>
            </w:tc>
          </w:sdtContent>
        </w:sdt>
        <w:tc>
          <w:tcPr>
            <w:tcW w:w="2463" w:type="dxa"/>
            <w:tcBorders>
              <w:top w:val="single" w:sz="4" w:space="0" w:color="C0C0C0"/>
              <w:left w:val="single" w:sz="4" w:space="0" w:color="C0C0C0"/>
              <w:bottom w:val="single" w:sz="4" w:space="0" w:color="C0C0C0"/>
              <w:right w:val="single" w:sz="4" w:space="0" w:color="C0C0C0"/>
            </w:tcBorders>
          </w:tcPr>
          <w:p w14:paraId="3BA3FA05"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left w:val="single" w:sz="4" w:space="0" w:color="C0C0C0"/>
              <w:bottom w:val="single" w:sz="4" w:space="0" w:color="C0C0C0"/>
              <w:right w:val="single" w:sz="4" w:space="0" w:color="C0C0C0"/>
            </w:tcBorders>
          </w:tcPr>
          <w:p w14:paraId="1CBB5D32" w14:textId="77777777" w:rsidR="0062226E" w:rsidRPr="00242E6F" w:rsidRDefault="0062226E" w:rsidP="004A5E01">
            <w:pPr>
              <w:jc w:val="center"/>
              <w:rPr>
                <w:rFonts w:asciiTheme="minorHAnsi" w:hAnsiTheme="minorHAnsi" w:cstheme="minorHAnsi"/>
                <w:sz w:val="20"/>
                <w:szCs w:val="20"/>
              </w:rPr>
            </w:pPr>
          </w:p>
        </w:tc>
      </w:tr>
      <w:tr w:rsidR="0062226E" w:rsidRPr="00242E6F" w14:paraId="7947B983" w14:textId="77777777" w:rsidTr="004A5E01">
        <w:trPr>
          <w:trHeight w:val="281"/>
          <w:jc w:val="center"/>
        </w:trPr>
        <w:tc>
          <w:tcPr>
            <w:tcW w:w="1885" w:type="dxa"/>
            <w:tcBorders>
              <w:top w:val="single" w:sz="4" w:space="0" w:color="C0C0C0"/>
            </w:tcBorders>
            <w:vAlign w:val="center"/>
          </w:tcPr>
          <w:p w14:paraId="2DBEF8A2" w14:textId="77777777" w:rsidR="0062226E" w:rsidRPr="00242E6F" w:rsidRDefault="0062226E" w:rsidP="004A5E01">
            <w:pPr>
              <w:jc w:val="center"/>
              <w:rPr>
                <w:rFonts w:asciiTheme="minorHAnsi" w:hAnsiTheme="minorHAnsi" w:cstheme="minorHAnsi"/>
                <w:b/>
                <w:sz w:val="20"/>
                <w:szCs w:val="20"/>
              </w:rPr>
            </w:pPr>
          </w:p>
        </w:tc>
        <w:tc>
          <w:tcPr>
            <w:tcW w:w="1764" w:type="dxa"/>
            <w:tcBorders>
              <w:top w:val="single" w:sz="4" w:space="0" w:color="C0C0C0"/>
            </w:tcBorders>
          </w:tcPr>
          <w:p w14:paraId="125531A7" w14:textId="77777777" w:rsidR="0062226E" w:rsidRPr="00242E6F" w:rsidRDefault="0062226E" w:rsidP="004A5E01">
            <w:pPr>
              <w:jc w:val="center"/>
              <w:rPr>
                <w:rFonts w:asciiTheme="minorHAnsi" w:hAnsiTheme="minorHAnsi" w:cstheme="minorHAnsi"/>
                <w:sz w:val="20"/>
                <w:szCs w:val="20"/>
              </w:rPr>
            </w:pPr>
          </w:p>
        </w:tc>
        <w:tc>
          <w:tcPr>
            <w:tcW w:w="1764" w:type="dxa"/>
            <w:tcBorders>
              <w:top w:val="single" w:sz="4" w:space="0" w:color="C0C0C0"/>
            </w:tcBorders>
          </w:tcPr>
          <w:p w14:paraId="695E7C21"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68CCDB1F" w14:textId="77777777" w:rsidR="0062226E" w:rsidRPr="00242E6F" w:rsidRDefault="0062226E" w:rsidP="004A5E01">
            <w:pPr>
              <w:jc w:val="center"/>
              <w:rPr>
                <w:rFonts w:asciiTheme="minorHAnsi" w:hAnsiTheme="minorHAnsi" w:cstheme="minorHAnsi"/>
                <w:sz w:val="20"/>
                <w:szCs w:val="20"/>
              </w:rPr>
            </w:pPr>
          </w:p>
        </w:tc>
        <w:tc>
          <w:tcPr>
            <w:tcW w:w="2463" w:type="dxa"/>
            <w:tcBorders>
              <w:top w:val="single" w:sz="4" w:space="0" w:color="C0C0C0"/>
            </w:tcBorders>
          </w:tcPr>
          <w:p w14:paraId="15FF2C00" w14:textId="77777777" w:rsidR="0062226E" w:rsidRPr="00242E6F" w:rsidRDefault="0062226E" w:rsidP="004A5E01">
            <w:pPr>
              <w:jc w:val="center"/>
              <w:rPr>
                <w:rFonts w:asciiTheme="minorHAnsi" w:hAnsiTheme="minorHAnsi" w:cstheme="minorHAnsi"/>
                <w:sz w:val="20"/>
                <w:szCs w:val="20"/>
              </w:rPr>
            </w:pPr>
          </w:p>
        </w:tc>
      </w:tr>
    </w:tbl>
    <w:p w14:paraId="382948A9" w14:textId="77777777" w:rsidR="00B40750" w:rsidRPr="00242E6F" w:rsidRDefault="00B40750" w:rsidP="00B40750">
      <w:pPr>
        <w:rPr>
          <w:rFonts w:asciiTheme="minorHAnsi" w:hAnsiTheme="minorHAnsi" w:cstheme="minorHAnsi"/>
          <w:sz w:val="16"/>
          <w:szCs w:val="16"/>
        </w:rPr>
      </w:pPr>
    </w:p>
    <w:p w14:paraId="22D559E2" w14:textId="77777777" w:rsidR="00B40750" w:rsidRPr="00242E6F" w:rsidRDefault="00B40750" w:rsidP="00B40750">
      <w:pPr>
        <w:rPr>
          <w:rFonts w:asciiTheme="minorHAnsi" w:hAnsiTheme="minorHAnsi" w:cstheme="minorHAnsi"/>
          <w:b/>
        </w:rPr>
      </w:pPr>
      <w:r w:rsidRPr="00242E6F">
        <w:rPr>
          <w:rFonts w:asciiTheme="minorHAnsi" w:hAnsiTheme="minorHAnsi" w:cstheme="minorHAnsi"/>
          <w:b/>
        </w:rPr>
        <w:t>* signature obligatoire</w:t>
      </w:r>
    </w:p>
    <w:p w14:paraId="53D2E1FF" w14:textId="77777777" w:rsidR="009946F4" w:rsidRPr="00242E6F" w:rsidRDefault="009946F4" w:rsidP="00B40750">
      <w:pPr>
        <w:rPr>
          <w:rFonts w:asciiTheme="minorHAnsi" w:hAnsiTheme="minorHAnsi" w:cstheme="minorHAnsi"/>
        </w:rPr>
      </w:pPr>
    </w:p>
    <w:p w14:paraId="28136A35" w14:textId="77777777" w:rsidR="00B40750" w:rsidRPr="00242E6F" w:rsidRDefault="00B40750" w:rsidP="00B40750">
      <w:pPr>
        <w:rPr>
          <w:rFonts w:asciiTheme="minorHAnsi" w:hAnsiTheme="minorHAnsi" w:cstheme="minorHAnsi"/>
        </w:rPr>
      </w:pPr>
      <w:r w:rsidRPr="00242E6F">
        <w:rPr>
          <w:rFonts w:asciiTheme="minorHAnsi" w:hAnsiTheme="minorHAnsi" w:cstheme="minorHAnsi"/>
        </w:rPr>
        <w:t xml:space="preserve">Commentaires éventuels du(des) Directeur(s) d'Unité(s) : </w:t>
      </w:r>
      <w:r w:rsidRPr="00242E6F">
        <w:rPr>
          <w:rFonts w:asciiTheme="minorHAnsi" w:hAnsiTheme="minorHAnsi" w:cstheme="minorHAnsi"/>
        </w:rPr>
        <w:fldChar w:fldCharType="begin">
          <w:ffData>
            <w:name w:val="Texte542"/>
            <w:enabled/>
            <w:calcOnExit w:val="0"/>
            <w:textInput/>
          </w:ffData>
        </w:fldChar>
      </w:r>
      <w:r w:rsidRPr="00242E6F">
        <w:rPr>
          <w:rFonts w:asciiTheme="minorHAnsi" w:hAnsiTheme="minorHAnsi" w:cstheme="minorHAnsi"/>
        </w:rPr>
        <w:instrText xml:space="preserve"> FORMTEXT </w:instrText>
      </w:r>
      <w:r w:rsidRPr="00242E6F">
        <w:rPr>
          <w:rFonts w:asciiTheme="minorHAnsi" w:hAnsiTheme="minorHAnsi" w:cstheme="minorHAnsi"/>
        </w:rPr>
      </w:r>
      <w:r w:rsidRPr="00242E6F">
        <w:rPr>
          <w:rFonts w:asciiTheme="minorHAnsi" w:hAnsiTheme="minorHAnsi" w:cstheme="minorHAnsi"/>
        </w:rPr>
        <w:fldChar w:fldCharType="separate"/>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noProof/>
        </w:rPr>
        <w:t> </w:t>
      </w:r>
      <w:r w:rsidRPr="00242E6F">
        <w:rPr>
          <w:rFonts w:asciiTheme="minorHAnsi" w:hAnsiTheme="minorHAnsi" w:cstheme="minorHAnsi"/>
        </w:rPr>
        <w:fldChar w:fldCharType="end"/>
      </w:r>
    </w:p>
    <w:p w14:paraId="472EBEF8" w14:textId="77777777" w:rsidR="001C390D" w:rsidRDefault="001C390D" w:rsidP="001C390D">
      <w:pPr>
        <w:rPr>
          <w:rFonts w:asciiTheme="minorHAnsi" w:hAnsiTheme="minorHAnsi" w:cstheme="minorBidi"/>
          <w:sz w:val="20"/>
          <w:szCs w:val="20"/>
        </w:rPr>
      </w:pPr>
    </w:p>
    <w:p w14:paraId="073F41BD" w14:textId="34C8AC2C" w:rsidR="001C390D" w:rsidRPr="005C4924" w:rsidRDefault="001C390D" w:rsidP="001C390D">
      <w:pPr>
        <w:rPr>
          <w:rFonts w:asciiTheme="minorHAnsi" w:hAnsiTheme="minorHAnsi" w:cstheme="minorBidi"/>
          <w:sz w:val="20"/>
          <w:szCs w:val="20"/>
        </w:rPr>
      </w:pPr>
      <w:r w:rsidRPr="300C9F89">
        <w:rPr>
          <w:rFonts w:asciiTheme="minorHAnsi" w:hAnsiTheme="minorHAnsi" w:cstheme="minorBidi"/>
          <w:sz w:val="20"/>
          <w:szCs w:val="20"/>
        </w:rPr>
        <w:t>V</w:t>
      </w:r>
      <w:r>
        <w:rPr>
          <w:rFonts w:asciiTheme="minorHAnsi" w:hAnsiTheme="minorHAnsi" w:cstheme="minorBidi"/>
          <w:sz w:val="20"/>
          <w:szCs w:val="20"/>
        </w:rPr>
        <w:t>II</w:t>
      </w:r>
      <w:r w:rsidRPr="300C9F89">
        <w:rPr>
          <w:rFonts w:asciiTheme="minorHAnsi" w:hAnsiTheme="minorHAnsi" w:cstheme="minorBidi"/>
          <w:sz w:val="20"/>
          <w:szCs w:val="20"/>
        </w:rPr>
        <w:t xml:space="preserve">. </w:t>
      </w:r>
      <w:r w:rsidR="00D605C4">
        <w:rPr>
          <w:rFonts w:asciiTheme="minorHAnsi" w:hAnsiTheme="minorHAnsi" w:cstheme="minorBidi"/>
          <w:sz w:val="20"/>
          <w:szCs w:val="20"/>
        </w:rPr>
        <w:t>3</w:t>
      </w:r>
      <w:r>
        <w:rPr>
          <w:rFonts w:asciiTheme="minorHAnsi" w:hAnsiTheme="minorHAnsi" w:cstheme="minorBidi"/>
          <w:sz w:val="20"/>
          <w:szCs w:val="20"/>
        </w:rPr>
        <w:t>.</w:t>
      </w:r>
      <w:r w:rsidRPr="300C9F89">
        <w:rPr>
          <w:rFonts w:asciiTheme="minorHAnsi" w:hAnsiTheme="minorHAnsi" w:cstheme="minorBidi"/>
          <w:sz w:val="20"/>
          <w:szCs w:val="20"/>
        </w:rPr>
        <w:t xml:space="preserve"> CO-PROPRIETAIRES</w:t>
      </w:r>
    </w:p>
    <w:p w14:paraId="20C9A430" w14:textId="77777777" w:rsidR="001C390D" w:rsidRPr="005C4924" w:rsidRDefault="001C390D" w:rsidP="001C390D">
      <w:pPr>
        <w:rPr>
          <w:rFonts w:asciiTheme="minorHAnsi" w:hAnsiTheme="minorHAnsi" w:cstheme="minorBidi"/>
          <w:sz w:val="20"/>
          <w:szCs w:val="20"/>
        </w:rPr>
      </w:pPr>
    </w:p>
    <w:p w14:paraId="72AC8593" w14:textId="33DD2B51" w:rsidR="001C390D" w:rsidRDefault="001C390D" w:rsidP="001C390D">
      <w:pPr>
        <w:rPr>
          <w:rFonts w:asciiTheme="minorHAnsi" w:hAnsiTheme="minorHAnsi" w:cstheme="minorBidi"/>
          <w:sz w:val="20"/>
          <w:szCs w:val="20"/>
        </w:rPr>
      </w:pPr>
      <w:r w:rsidRPr="300C9F89">
        <w:rPr>
          <w:rFonts w:asciiTheme="minorHAnsi" w:hAnsiTheme="minorHAnsi" w:cstheme="minorBidi"/>
          <w:sz w:val="20"/>
          <w:szCs w:val="20"/>
        </w:rPr>
        <w:t xml:space="preserve">Les co-propriétaires sont les employeurs des </w:t>
      </w:r>
      <w:r w:rsidR="00836759">
        <w:rPr>
          <w:rFonts w:asciiTheme="minorHAnsi" w:hAnsiTheme="minorHAnsi" w:cstheme="minorBidi"/>
          <w:sz w:val="20"/>
          <w:szCs w:val="20"/>
        </w:rPr>
        <w:t>auteurs</w:t>
      </w:r>
      <w:r w:rsidR="00836759" w:rsidRPr="300C9F89">
        <w:rPr>
          <w:rFonts w:asciiTheme="minorHAnsi" w:hAnsiTheme="minorHAnsi" w:cstheme="minorBidi"/>
          <w:sz w:val="20"/>
          <w:szCs w:val="20"/>
        </w:rPr>
        <w:t xml:space="preserve"> </w:t>
      </w:r>
      <w:r w:rsidRPr="300C9F89">
        <w:rPr>
          <w:rFonts w:asciiTheme="minorHAnsi" w:hAnsiTheme="minorHAnsi" w:cstheme="minorBidi"/>
          <w:sz w:val="20"/>
          <w:szCs w:val="20"/>
        </w:rPr>
        <w:t>et les cotutelles principales du laboratoire(s) dans lequel a été réalisée l’</w:t>
      </w:r>
      <w:r w:rsidR="00160C1F">
        <w:rPr>
          <w:rFonts w:asciiTheme="minorHAnsi" w:hAnsiTheme="minorHAnsi" w:cstheme="minorBidi"/>
          <w:sz w:val="20"/>
          <w:szCs w:val="20"/>
        </w:rPr>
        <w:t>œuvre numérique</w:t>
      </w:r>
      <w:r w:rsidRPr="300C9F89">
        <w:rPr>
          <w:rFonts w:asciiTheme="minorHAnsi" w:hAnsiTheme="minorHAnsi" w:cstheme="minorBidi"/>
          <w:sz w:val="20"/>
          <w:szCs w:val="20"/>
        </w:rPr>
        <w:t xml:space="preserve">, sauf exceptions et en fonction des conventions signées. </w:t>
      </w:r>
    </w:p>
    <w:p w14:paraId="5F8D44D2" w14:textId="77777777" w:rsidR="001C390D" w:rsidRPr="005C4924" w:rsidRDefault="001C390D" w:rsidP="001C390D">
      <w:pPr>
        <w:rPr>
          <w:rFonts w:asciiTheme="minorHAnsi" w:hAnsiTheme="minorHAnsi" w:cstheme="minorBidi"/>
          <w:sz w:val="20"/>
          <w:szCs w:val="20"/>
        </w:rPr>
      </w:pPr>
    </w:p>
    <w:p w14:paraId="49962632" w14:textId="77777777" w:rsidR="001C390D" w:rsidRDefault="001C390D" w:rsidP="001C390D">
      <w:pPr>
        <w:rPr>
          <w:rFonts w:asciiTheme="minorHAnsi" w:hAnsiTheme="minorHAnsi" w:cstheme="minorBidi"/>
          <w:sz w:val="20"/>
          <w:szCs w:val="20"/>
        </w:rPr>
      </w:pPr>
      <w:bookmarkStart w:id="14" w:name="_Hlk72227548"/>
      <w:r w:rsidRPr="300C9F89">
        <w:rPr>
          <w:rFonts w:asciiTheme="minorHAnsi" w:hAnsiTheme="minorHAnsi" w:cstheme="minorBidi"/>
          <w:sz w:val="20"/>
          <w:szCs w:val="20"/>
        </w:rPr>
        <w:t xml:space="preserve">Les cotutelles des laboratoires sont notamment indiquées sur : </w:t>
      </w:r>
    </w:p>
    <w:p w14:paraId="20443A50" w14:textId="77777777" w:rsidR="001C390D" w:rsidRDefault="001C390D" w:rsidP="001C390D">
      <w:pPr>
        <w:rPr>
          <w:rFonts w:asciiTheme="minorHAnsi" w:hAnsiTheme="minorHAnsi" w:cstheme="minorBidi"/>
          <w:sz w:val="20"/>
          <w:szCs w:val="20"/>
        </w:rPr>
      </w:pPr>
      <w:hyperlink r:id="rId19">
        <w:r w:rsidRPr="300C9F89">
          <w:rPr>
            <w:rStyle w:val="a6"/>
            <w:rFonts w:asciiTheme="minorHAnsi" w:hAnsiTheme="minorHAnsi" w:cstheme="minorBidi"/>
            <w:sz w:val="20"/>
            <w:szCs w:val="20"/>
          </w:rPr>
          <w:t>https://scanr.enseignementsup-recherche.gouv.fr/</w:t>
        </w:r>
      </w:hyperlink>
    </w:p>
    <w:p w14:paraId="747DC2FC" w14:textId="77777777" w:rsidR="001C390D" w:rsidRDefault="001C390D" w:rsidP="001C390D">
      <w:pPr>
        <w:rPr>
          <w:rFonts w:asciiTheme="minorHAnsi" w:hAnsiTheme="minorHAnsi" w:cstheme="minorBidi"/>
          <w:sz w:val="20"/>
          <w:szCs w:val="20"/>
        </w:rPr>
      </w:pPr>
      <w:hyperlink r:id="rId20">
        <w:r w:rsidRPr="300C9F89">
          <w:rPr>
            <w:rStyle w:val="a6"/>
            <w:rFonts w:asciiTheme="minorHAnsi" w:hAnsiTheme="minorHAnsi" w:cstheme="minorBidi"/>
            <w:sz w:val="20"/>
            <w:szCs w:val="20"/>
          </w:rPr>
          <w:t>https://annuaire.cnrs.fr/NavigationServlet?pageName=accueil</w:t>
        </w:r>
      </w:hyperlink>
    </w:p>
    <w:p w14:paraId="17AE3908" w14:textId="77777777" w:rsidR="001C390D" w:rsidRDefault="001C390D" w:rsidP="001C390D">
      <w:pPr>
        <w:rPr>
          <w:rFonts w:asciiTheme="minorHAnsi" w:hAnsiTheme="minorHAnsi" w:cstheme="minorBidi"/>
          <w:sz w:val="20"/>
          <w:szCs w:val="20"/>
        </w:rPr>
      </w:pPr>
    </w:p>
    <w:p w14:paraId="11CEA893" w14:textId="77777777" w:rsidR="001C390D" w:rsidRPr="00522CAB" w:rsidRDefault="001C390D" w:rsidP="001C390D">
      <w:pPr>
        <w:rPr>
          <w:rFonts w:asciiTheme="minorHAnsi" w:hAnsiTheme="minorHAnsi" w:cstheme="minorBidi"/>
          <w:sz w:val="20"/>
          <w:szCs w:val="20"/>
        </w:rPr>
      </w:pPr>
    </w:p>
    <w:p w14:paraId="4025B983" w14:textId="77777777" w:rsidR="001C390D" w:rsidRDefault="001C390D" w:rsidP="001C390D">
      <w:pPr>
        <w:rPr>
          <w:rFonts w:asciiTheme="minorHAnsi" w:hAnsiTheme="minorHAnsi" w:cstheme="minorBidi"/>
          <w:sz w:val="20"/>
          <w:szCs w:val="20"/>
        </w:rPr>
      </w:pPr>
      <w:bookmarkStart w:id="15" w:name="_Hlk125643445"/>
      <w:bookmarkStart w:id="16" w:name="_Hlk125643534"/>
      <w:r w:rsidRPr="300C9F89">
        <w:rPr>
          <w:rFonts w:asciiTheme="minorHAnsi" w:hAnsiTheme="minorHAnsi" w:cstheme="minorBidi"/>
          <w:sz w:val="20"/>
          <w:szCs w:val="20"/>
        </w:rPr>
        <w:t>Ce tableau doit être rempli pour réaliser le règlement de copropriété qui permet de répartir les parts de propriété de l’invention entre les Universités et autres déposants.</w:t>
      </w:r>
    </w:p>
    <w:bookmarkEnd w:id="15"/>
    <w:bookmarkEnd w:id="16"/>
    <w:p w14:paraId="06D7F834" w14:textId="77777777" w:rsidR="001C390D" w:rsidRPr="00AB1591" w:rsidRDefault="001C390D" w:rsidP="001C390D">
      <w:pPr>
        <w:rPr>
          <w:rFonts w:asciiTheme="minorHAnsi" w:hAnsiTheme="minorHAnsi" w:cstheme="minorBidi"/>
          <w:sz w:val="20"/>
          <w:szCs w:val="20"/>
        </w:rPr>
      </w:pPr>
    </w:p>
    <w:tbl>
      <w:tblPr>
        <w:tblW w:w="6156" w:type="dxa"/>
        <w:tblInd w:w="-5" w:type="dxa"/>
        <w:tblLayout w:type="fixed"/>
        <w:tblCellMar>
          <w:left w:w="70" w:type="dxa"/>
          <w:right w:w="70" w:type="dxa"/>
        </w:tblCellMar>
        <w:tblLook w:val="0000" w:firstRow="0" w:lastRow="0" w:firstColumn="0" w:lastColumn="0" w:noHBand="0" w:noVBand="0"/>
      </w:tblPr>
      <w:tblGrid>
        <w:gridCol w:w="6156"/>
      </w:tblGrid>
      <w:tr w:rsidR="001C390D" w:rsidRPr="00597EFC" w14:paraId="3AE00C53" w14:textId="77777777" w:rsidTr="008411A0">
        <w:trPr>
          <w:trHeight w:val="625"/>
        </w:trPr>
        <w:tc>
          <w:tcPr>
            <w:tcW w:w="6156" w:type="dxa"/>
            <w:tcBorders>
              <w:top w:val="single" w:sz="4" w:space="0" w:color="C0C0C0"/>
              <w:left w:val="single" w:sz="4" w:space="0" w:color="C0C0C0"/>
              <w:bottom w:val="single" w:sz="4" w:space="0" w:color="C0C0C0"/>
              <w:right w:val="single" w:sz="4" w:space="0" w:color="C0C0C0"/>
            </w:tcBorders>
            <w:shd w:val="clear" w:color="auto" w:fill="AFA577"/>
            <w:vAlign w:val="center"/>
          </w:tcPr>
          <w:p w14:paraId="2659A8A7" w14:textId="77777777" w:rsidR="001C390D" w:rsidRPr="00C17B7C" w:rsidRDefault="001C390D" w:rsidP="001C390D">
            <w:pPr>
              <w:jc w:val="center"/>
              <w:rPr>
                <w:rFonts w:asciiTheme="minorHAnsi" w:hAnsiTheme="minorHAnsi" w:cstheme="minorBidi"/>
                <w:b/>
                <w:bCs/>
                <w:sz w:val="20"/>
                <w:szCs w:val="20"/>
              </w:rPr>
            </w:pPr>
            <w:r>
              <w:rPr>
                <w:rFonts w:asciiTheme="minorHAnsi" w:hAnsiTheme="minorHAnsi" w:cstheme="minorBidi"/>
                <w:b/>
                <w:bCs/>
                <w:sz w:val="20"/>
                <w:szCs w:val="20"/>
              </w:rPr>
              <w:t>Copropriétaires</w:t>
            </w:r>
            <w:r w:rsidRPr="300C9F89">
              <w:rPr>
                <w:rFonts w:asciiTheme="minorHAnsi" w:hAnsiTheme="minorHAnsi" w:cstheme="minorBidi"/>
                <w:b/>
                <w:bCs/>
                <w:sz w:val="20"/>
                <w:szCs w:val="20"/>
              </w:rPr>
              <w:t>: employeurs des inventeurs et  cotutelles du laboratoire impliqué</w:t>
            </w:r>
          </w:p>
          <w:p w14:paraId="58A7DD42" w14:textId="77777777" w:rsidR="001C390D" w:rsidRPr="00AB1591" w:rsidRDefault="001C390D" w:rsidP="001C390D">
            <w:pPr>
              <w:jc w:val="center"/>
              <w:rPr>
                <w:rFonts w:asciiTheme="minorHAnsi" w:hAnsiTheme="minorHAnsi" w:cstheme="minorBidi"/>
                <w:i/>
                <w:iCs/>
                <w:sz w:val="16"/>
                <w:szCs w:val="16"/>
              </w:rPr>
            </w:pPr>
          </w:p>
        </w:tc>
      </w:tr>
      <w:tr w:rsidR="001C390D" w:rsidRPr="00597EFC" w14:paraId="55AFE188" w14:textId="77777777" w:rsidTr="008411A0">
        <w:trPr>
          <w:trHeight w:val="565"/>
        </w:trPr>
        <w:tc>
          <w:tcPr>
            <w:tcW w:w="6156" w:type="dxa"/>
            <w:tcBorders>
              <w:top w:val="single" w:sz="4" w:space="0" w:color="C0C0C0"/>
              <w:left w:val="single" w:sz="4" w:space="0" w:color="C0C0C0"/>
              <w:bottom w:val="single" w:sz="4" w:space="0" w:color="C0C0C0"/>
              <w:right w:val="single" w:sz="4" w:space="0" w:color="C0C0C0"/>
            </w:tcBorders>
            <w:vAlign w:val="center"/>
          </w:tcPr>
          <w:p w14:paraId="40459821" w14:textId="77777777" w:rsidR="001C390D" w:rsidRPr="00AB1591" w:rsidRDefault="001C390D" w:rsidP="001C390D">
            <w:pPr>
              <w:rPr>
                <w:rFonts w:asciiTheme="minorHAnsi" w:hAnsiTheme="minorHAnsi" w:cstheme="minorBidi"/>
                <w:sz w:val="20"/>
                <w:szCs w:val="20"/>
              </w:rPr>
            </w:pPr>
          </w:p>
          <w:p w14:paraId="48EA0ADF" w14:textId="77777777" w:rsidR="001C390D" w:rsidRPr="00AB1591" w:rsidRDefault="001C390D" w:rsidP="001C390D">
            <w:pPr>
              <w:jc w:val="center"/>
              <w:rPr>
                <w:rFonts w:asciiTheme="minorHAnsi" w:hAnsiTheme="minorHAnsi" w:cstheme="minorBidi"/>
                <w:sz w:val="20"/>
                <w:szCs w:val="20"/>
              </w:rPr>
            </w:pPr>
          </w:p>
        </w:tc>
      </w:tr>
      <w:tr w:rsidR="001C390D" w:rsidRPr="00597EFC" w14:paraId="027ACF77" w14:textId="77777777" w:rsidTr="008411A0">
        <w:trPr>
          <w:trHeight w:val="573"/>
        </w:trPr>
        <w:tc>
          <w:tcPr>
            <w:tcW w:w="6156" w:type="dxa"/>
            <w:tcBorders>
              <w:top w:val="single" w:sz="4" w:space="0" w:color="C0C0C0"/>
              <w:left w:val="single" w:sz="4" w:space="0" w:color="C0C0C0"/>
              <w:bottom w:val="single" w:sz="4" w:space="0" w:color="C0C0C0"/>
              <w:right w:val="single" w:sz="4" w:space="0" w:color="C0C0C0"/>
            </w:tcBorders>
            <w:vAlign w:val="center"/>
          </w:tcPr>
          <w:p w14:paraId="576BF40C" w14:textId="77777777" w:rsidR="001C390D" w:rsidRPr="00AB1591" w:rsidRDefault="001C390D" w:rsidP="001C390D">
            <w:pPr>
              <w:rPr>
                <w:rFonts w:asciiTheme="minorHAnsi" w:hAnsiTheme="minorHAnsi" w:cstheme="minorBidi"/>
                <w:sz w:val="20"/>
                <w:szCs w:val="20"/>
              </w:rPr>
            </w:pPr>
          </w:p>
          <w:p w14:paraId="637E61CD" w14:textId="77777777" w:rsidR="001C390D" w:rsidRPr="00AB1591" w:rsidRDefault="001C390D" w:rsidP="001C390D">
            <w:pPr>
              <w:jc w:val="center"/>
              <w:rPr>
                <w:rFonts w:asciiTheme="minorHAnsi" w:hAnsiTheme="minorHAnsi" w:cstheme="minorBidi"/>
                <w:sz w:val="20"/>
                <w:szCs w:val="20"/>
              </w:rPr>
            </w:pPr>
          </w:p>
        </w:tc>
      </w:tr>
      <w:bookmarkEnd w:id="14"/>
    </w:tbl>
    <w:p w14:paraId="0D7E540F" w14:textId="77777777" w:rsidR="001C390D" w:rsidRDefault="001C390D" w:rsidP="001C390D">
      <w:pPr>
        <w:rPr>
          <w:rFonts w:asciiTheme="minorHAnsi" w:hAnsiTheme="minorHAnsi" w:cstheme="minorBidi"/>
        </w:rPr>
      </w:pPr>
    </w:p>
    <w:p w14:paraId="5AE1A50D" w14:textId="77777777" w:rsidR="008411A0" w:rsidRDefault="008411A0" w:rsidP="001C390D">
      <w:pPr>
        <w:rPr>
          <w:rFonts w:asciiTheme="minorHAnsi" w:hAnsiTheme="minorHAnsi" w:cstheme="minorBidi"/>
        </w:rPr>
      </w:pPr>
    </w:p>
    <w:p w14:paraId="7AA3E96B" w14:textId="46D3833D" w:rsidR="009D72C8" w:rsidRPr="00D732FF" w:rsidRDefault="004835DC" w:rsidP="009D72C8">
      <w:pPr>
        <w:rPr>
          <w:rFonts w:asciiTheme="minorHAnsi" w:hAnsiTheme="minorHAnsi" w:cstheme="minorBidi"/>
          <w:sz w:val="20"/>
          <w:szCs w:val="20"/>
        </w:rPr>
      </w:pPr>
      <w:r w:rsidRPr="00D732FF">
        <w:rPr>
          <w:rFonts w:asciiTheme="minorHAnsi" w:hAnsiTheme="minorHAnsi" w:cstheme="minorBidi"/>
          <w:sz w:val="20"/>
          <w:szCs w:val="20"/>
        </w:rPr>
        <w:t>V</w:t>
      </w:r>
      <w:r w:rsidRPr="00D732FF">
        <w:rPr>
          <w:rFonts w:asciiTheme="minorHAnsi" w:hAnsiTheme="minorHAnsi" w:cstheme="minorBidi"/>
          <w:sz w:val="20"/>
        </w:rPr>
        <w:t>II</w:t>
      </w:r>
      <w:r w:rsidRPr="00D732FF">
        <w:rPr>
          <w:rFonts w:asciiTheme="minorHAnsi" w:hAnsiTheme="minorHAnsi" w:cstheme="minorBidi"/>
          <w:sz w:val="20"/>
          <w:szCs w:val="20"/>
        </w:rPr>
        <w:t xml:space="preserve">. </w:t>
      </w:r>
      <w:r w:rsidR="009D72C8" w:rsidRPr="00D732FF">
        <w:rPr>
          <w:rFonts w:asciiTheme="minorHAnsi" w:hAnsiTheme="minorHAnsi" w:cstheme="minorBidi"/>
          <w:sz w:val="20"/>
          <w:szCs w:val="20"/>
        </w:rPr>
        <w:t xml:space="preserve"> </w:t>
      </w:r>
      <w:r w:rsidR="009D72C8" w:rsidRPr="00D732FF">
        <w:rPr>
          <w:rFonts w:asciiTheme="minorHAnsi" w:hAnsiTheme="minorHAnsi" w:cstheme="minorBidi"/>
          <w:sz w:val="20"/>
        </w:rPr>
        <w:t>4</w:t>
      </w:r>
      <w:r w:rsidR="009D72C8" w:rsidRPr="00D732FF">
        <w:rPr>
          <w:rFonts w:asciiTheme="minorHAnsi" w:hAnsiTheme="minorHAnsi" w:cstheme="minorBidi"/>
          <w:sz w:val="20"/>
          <w:szCs w:val="20"/>
        </w:rPr>
        <w:t xml:space="preserve">. VISA </w:t>
      </w:r>
      <w:r w:rsidR="002C3D5E">
        <w:rPr>
          <w:rFonts w:asciiTheme="minorHAnsi" w:hAnsiTheme="minorHAnsi" w:cstheme="minorBidi"/>
          <w:sz w:val="20"/>
          <w:szCs w:val="20"/>
        </w:rPr>
        <w:t xml:space="preserve">UNIVERSITE </w:t>
      </w:r>
      <w:r w:rsidR="009D72C8" w:rsidRPr="00D732FF">
        <w:rPr>
          <w:rFonts w:asciiTheme="minorHAnsi" w:hAnsiTheme="minorHAnsi" w:cstheme="minorBidi"/>
          <w:sz w:val="20"/>
          <w:szCs w:val="20"/>
        </w:rPr>
        <w:t xml:space="preserve">MANDATAIRE UNIQUE </w:t>
      </w:r>
      <w:r w:rsidR="00836759">
        <w:rPr>
          <w:rFonts w:asciiTheme="minorHAnsi" w:hAnsiTheme="minorHAnsi" w:cstheme="minorBidi"/>
          <w:sz w:val="20"/>
          <w:szCs w:val="20"/>
        </w:rPr>
        <w:t>-</w:t>
      </w:r>
    </w:p>
    <w:p w14:paraId="68AEA063" w14:textId="77777777" w:rsidR="009D72C8" w:rsidRPr="00D732FF" w:rsidRDefault="009D72C8" w:rsidP="009D72C8">
      <w:pPr>
        <w:rPr>
          <w:rFonts w:asciiTheme="minorHAnsi" w:hAnsiTheme="minorHAnsi" w:cstheme="minorBidi"/>
          <w:sz w:val="20"/>
          <w:szCs w:val="20"/>
        </w:rPr>
      </w:pPr>
    </w:p>
    <w:tbl>
      <w:tblPr>
        <w:tblW w:w="3953" w:type="pct"/>
        <w:tblCellMar>
          <w:left w:w="70" w:type="dxa"/>
          <w:right w:w="70" w:type="dxa"/>
        </w:tblCellMar>
        <w:tblLook w:val="0000" w:firstRow="0" w:lastRow="0" w:firstColumn="0" w:lastColumn="0" w:noHBand="0" w:noVBand="0"/>
      </w:tblPr>
      <w:tblGrid>
        <w:gridCol w:w="2976"/>
        <w:gridCol w:w="1262"/>
        <w:gridCol w:w="1073"/>
        <w:gridCol w:w="754"/>
        <w:gridCol w:w="1547"/>
      </w:tblGrid>
      <w:tr w:rsidR="00AA3DEB" w:rsidRPr="00D732FF" w14:paraId="5BED325A" w14:textId="77777777" w:rsidTr="00AA3DEB">
        <w:trPr>
          <w:trHeight w:val="495"/>
        </w:trPr>
        <w:tc>
          <w:tcPr>
            <w:tcW w:w="1954"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0E4BF486" w14:textId="2D225C5F" w:rsidR="00AA3DEB" w:rsidRPr="00D732FF" w:rsidRDefault="00AA3DEB" w:rsidP="00457A68">
            <w:pPr>
              <w:jc w:val="center"/>
              <w:rPr>
                <w:rFonts w:asciiTheme="minorHAnsi" w:hAnsiTheme="minorHAnsi" w:cstheme="minorBidi"/>
                <w:sz w:val="20"/>
                <w:szCs w:val="20"/>
              </w:rPr>
            </w:pPr>
            <w:r>
              <w:rPr>
                <w:rFonts w:asciiTheme="minorHAnsi" w:hAnsiTheme="minorHAnsi" w:cstheme="minorBidi"/>
                <w:sz w:val="20"/>
                <w:szCs w:val="20"/>
              </w:rPr>
              <w:t xml:space="preserve">Université </w:t>
            </w:r>
            <w:r w:rsidRPr="00D732FF">
              <w:rPr>
                <w:rFonts w:asciiTheme="minorHAnsi" w:hAnsiTheme="minorHAnsi" w:cstheme="minorBidi"/>
                <w:sz w:val="20"/>
                <w:szCs w:val="20"/>
              </w:rPr>
              <w:t>Mandataire unique</w:t>
            </w:r>
          </w:p>
          <w:p w14:paraId="12F06424" w14:textId="77777777" w:rsidR="00AA3DEB" w:rsidRPr="00D732FF" w:rsidRDefault="00AA3DEB" w:rsidP="00457A68">
            <w:pPr>
              <w:jc w:val="center"/>
              <w:rPr>
                <w:rFonts w:asciiTheme="minorHAnsi" w:hAnsiTheme="minorHAnsi" w:cstheme="minorBidi"/>
                <w:i/>
                <w:iCs/>
                <w:sz w:val="16"/>
                <w:szCs w:val="16"/>
              </w:rPr>
            </w:pPr>
          </w:p>
        </w:tc>
        <w:tc>
          <w:tcPr>
            <w:tcW w:w="829" w:type="pct"/>
            <w:tcBorders>
              <w:top w:val="single" w:sz="4" w:space="0" w:color="C0C0C0"/>
              <w:left w:val="single" w:sz="4" w:space="0" w:color="C0C0C0"/>
              <w:bottom w:val="single" w:sz="4" w:space="0" w:color="C0C0C0"/>
              <w:right w:val="single" w:sz="4" w:space="0" w:color="C0C0C0"/>
            </w:tcBorders>
            <w:shd w:val="clear" w:color="auto" w:fill="AFA577"/>
            <w:vAlign w:val="center"/>
          </w:tcPr>
          <w:p w14:paraId="2B3E7A0B" w14:textId="77777777" w:rsidR="00AA3DEB" w:rsidRPr="00D732FF" w:rsidRDefault="00AA3DEB" w:rsidP="00457A68">
            <w:pPr>
              <w:jc w:val="center"/>
              <w:rPr>
                <w:rFonts w:asciiTheme="minorHAnsi" w:hAnsiTheme="minorHAnsi" w:cstheme="minorBidi"/>
                <w:sz w:val="20"/>
                <w:szCs w:val="20"/>
              </w:rPr>
            </w:pPr>
            <w:r w:rsidRPr="00D732FF">
              <w:rPr>
                <w:rFonts w:asciiTheme="minorHAnsi" w:hAnsiTheme="minorHAnsi" w:cstheme="minorBidi"/>
                <w:sz w:val="20"/>
                <w:szCs w:val="20"/>
              </w:rPr>
              <w:t>Prénom et nom</w:t>
            </w:r>
          </w:p>
          <w:p w14:paraId="16DCBDFB" w14:textId="77777777" w:rsidR="00AA3DEB" w:rsidRPr="00D732FF" w:rsidRDefault="00AA3DEB" w:rsidP="00457A68">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shd w:val="clear" w:color="auto" w:fill="AFA577"/>
          </w:tcPr>
          <w:p w14:paraId="2D7112B0" w14:textId="77777777" w:rsidR="00AA3DEB" w:rsidRPr="00D732FF" w:rsidRDefault="00AA3DEB" w:rsidP="00457A68">
            <w:pPr>
              <w:jc w:val="center"/>
              <w:rPr>
                <w:rFonts w:asciiTheme="minorHAnsi" w:hAnsiTheme="minorHAnsi" w:cstheme="minorBidi"/>
                <w:sz w:val="20"/>
                <w:szCs w:val="20"/>
              </w:rPr>
            </w:pPr>
          </w:p>
          <w:p w14:paraId="65E6AEDF" w14:textId="77777777" w:rsidR="00AA3DEB" w:rsidRPr="00D732FF" w:rsidRDefault="00AA3DEB" w:rsidP="00457A68">
            <w:pPr>
              <w:jc w:val="center"/>
              <w:rPr>
                <w:rFonts w:asciiTheme="minorHAnsi" w:hAnsiTheme="minorHAnsi" w:cstheme="minorBidi"/>
                <w:sz w:val="20"/>
              </w:rPr>
            </w:pPr>
            <w:r w:rsidRPr="00D732FF">
              <w:rPr>
                <w:rFonts w:asciiTheme="minorHAnsi" w:hAnsiTheme="minorHAnsi" w:cstheme="minorBidi"/>
                <w:sz w:val="20"/>
                <w:szCs w:val="20"/>
              </w:rPr>
              <w:t>Fonction</w:t>
            </w:r>
          </w:p>
        </w:tc>
        <w:tc>
          <w:tcPr>
            <w:tcW w:w="495" w:type="pct"/>
            <w:tcBorders>
              <w:top w:val="single" w:sz="4" w:space="0" w:color="C0C0C0"/>
              <w:left w:val="single" w:sz="4" w:space="0" w:color="C0C0C0"/>
              <w:bottom w:val="single" w:sz="4" w:space="0" w:color="C0C0C0"/>
              <w:right w:val="single" w:sz="4" w:space="0" w:color="C0C0C0"/>
            </w:tcBorders>
            <w:shd w:val="clear" w:color="auto" w:fill="AFA577"/>
          </w:tcPr>
          <w:p w14:paraId="357C1DEA" w14:textId="77777777" w:rsidR="00AA3DEB" w:rsidRPr="00D732FF" w:rsidRDefault="00AA3DEB" w:rsidP="00AA3DEB">
            <w:pPr>
              <w:rPr>
                <w:rFonts w:asciiTheme="minorHAnsi" w:hAnsiTheme="minorHAnsi" w:cstheme="minorBidi"/>
                <w:sz w:val="20"/>
                <w:szCs w:val="20"/>
              </w:rPr>
            </w:pPr>
          </w:p>
          <w:p w14:paraId="75947D49" w14:textId="77777777" w:rsidR="00AA3DEB" w:rsidRPr="00D732FF" w:rsidRDefault="00AA3DEB" w:rsidP="00457A68">
            <w:pPr>
              <w:jc w:val="center"/>
              <w:rPr>
                <w:rFonts w:asciiTheme="minorHAnsi" w:hAnsiTheme="minorHAnsi" w:cstheme="minorBidi"/>
                <w:sz w:val="20"/>
              </w:rPr>
            </w:pPr>
            <w:r w:rsidRPr="00D732FF">
              <w:rPr>
                <w:rFonts w:asciiTheme="minorHAnsi" w:hAnsiTheme="minorHAnsi" w:cstheme="minorBidi"/>
                <w:sz w:val="20"/>
                <w:szCs w:val="20"/>
              </w:rPr>
              <w:t>Date</w:t>
            </w:r>
          </w:p>
        </w:tc>
        <w:tc>
          <w:tcPr>
            <w:tcW w:w="1016" w:type="pct"/>
            <w:tcBorders>
              <w:top w:val="single" w:sz="4" w:space="0" w:color="C0C0C0"/>
              <w:left w:val="single" w:sz="4" w:space="0" w:color="C0C0C0"/>
              <w:bottom w:val="single" w:sz="4" w:space="0" w:color="C0C0C0"/>
              <w:right w:val="single" w:sz="4" w:space="0" w:color="C0C0C0"/>
            </w:tcBorders>
            <w:shd w:val="clear" w:color="auto" w:fill="AFA577"/>
          </w:tcPr>
          <w:p w14:paraId="3379D57A" w14:textId="77777777" w:rsidR="00AA3DEB" w:rsidRPr="00D732FF" w:rsidRDefault="00AA3DEB" w:rsidP="00AA3DEB">
            <w:pPr>
              <w:rPr>
                <w:rFonts w:asciiTheme="minorHAnsi" w:hAnsiTheme="minorHAnsi" w:cstheme="minorBidi"/>
                <w:sz w:val="20"/>
                <w:szCs w:val="20"/>
              </w:rPr>
            </w:pPr>
          </w:p>
          <w:p w14:paraId="63FF8063" w14:textId="77777777" w:rsidR="00AA3DEB" w:rsidRPr="00D732FF" w:rsidRDefault="00AA3DEB" w:rsidP="00457A68">
            <w:pPr>
              <w:jc w:val="center"/>
              <w:rPr>
                <w:rFonts w:asciiTheme="minorHAnsi" w:hAnsiTheme="minorHAnsi" w:cstheme="minorBidi"/>
                <w:sz w:val="20"/>
              </w:rPr>
            </w:pPr>
            <w:r w:rsidRPr="00D732FF">
              <w:rPr>
                <w:rFonts w:asciiTheme="minorHAnsi" w:hAnsiTheme="minorHAnsi" w:cstheme="minorBidi"/>
                <w:sz w:val="20"/>
                <w:szCs w:val="20"/>
              </w:rPr>
              <w:t>Signature</w:t>
            </w:r>
          </w:p>
        </w:tc>
      </w:tr>
      <w:tr w:rsidR="00AA3DEB" w:rsidRPr="00D732FF" w14:paraId="3C0E290C" w14:textId="77777777" w:rsidTr="00AA3DEB">
        <w:trPr>
          <w:trHeight w:val="447"/>
        </w:trPr>
        <w:tc>
          <w:tcPr>
            <w:tcW w:w="1954" w:type="pct"/>
            <w:tcBorders>
              <w:top w:val="single" w:sz="4" w:space="0" w:color="C0C0C0"/>
              <w:left w:val="single" w:sz="4" w:space="0" w:color="C0C0C0"/>
              <w:bottom w:val="single" w:sz="4" w:space="0" w:color="C0C0C0"/>
              <w:right w:val="single" w:sz="4" w:space="0" w:color="C0C0C0"/>
            </w:tcBorders>
            <w:vAlign w:val="center"/>
          </w:tcPr>
          <w:p w14:paraId="35B17F1D" w14:textId="77777777" w:rsidR="00AA3DEB" w:rsidRPr="00D732FF" w:rsidRDefault="00AA3DEB" w:rsidP="00457A68">
            <w:pPr>
              <w:rPr>
                <w:rFonts w:asciiTheme="minorHAnsi" w:hAnsiTheme="minorHAnsi" w:cstheme="minorBidi"/>
                <w:sz w:val="20"/>
                <w:szCs w:val="20"/>
              </w:rPr>
            </w:pPr>
          </w:p>
          <w:p w14:paraId="75663BE5" w14:textId="4C37EB7A" w:rsidR="00AA3DEB" w:rsidRPr="00D732FF" w:rsidRDefault="00AA3DEB" w:rsidP="00457A68">
            <w:pPr>
              <w:rPr>
                <w:rFonts w:asciiTheme="minorHAnsi" w:hAnsiTheme="minorHAnsi" w:cstheme="minorBidi"/>
                <w:sz w:val="20"/>
                <w:szCs w:val="20"/>
              </w:rPr>
            </w:pPr>
          </w:p>
        </w:tc>
        <w:tc>
          <w:tcPr>
            <w:tcW w:w="829" w:type="pct"/>
            <w:tcBorders>
              <w:top w:val="single" w:sz="4" w:space="0" w:color="C0C0C0"/>
              <w:left w:val="single" w:sz="4" w:space="0" w:color="C0C0C0"/>
              <w:bottom w:val="single" w:sz="4" w:space="0" w:color="C0C0C0"/>
              <w:right w:val="single" w:sz="4" w:space="0" w:color="C0C0C0"/>
            </w:tcBorders>
          </w:tcPr>
          <w:p w14:paraId="6E14C184" w14:textId="77777777" w:rsidR="00AA3DEB" w:rsidRPr="00D732FF" w:rsidRDefault="00AA3DEB" w:rsidP="00457A68">
            <w:pPr>
              <w:jc w:val="center"/>
              <w:rPr>
                <w:rFonts w:asciiTheme="minorHAnsi" w:hAnsiTheme="minorHAnsi" w:cstheme="minorBidi"/>
                <w:sz w:val="20"/>
                <w:szCs w:val="20"/>
              </w:rPr>
            </w:pPr>
          </w:p>
        </w:tc>
        <w:tc>
          <w:tcPr>
            <w:tcW w:w="705" w:type="pct"/>
            <w:tcBorders>
              <w:top w:val="single" w:sz="4" w:space="0" w:color="C0C0C0"/>
              <w:left w:val="single" w:sz="4" w:space="0" w:color="C0C0C0"/>
              <w:bottom w:val="single" w:sz="4" w:space="0" w:color="C0C0C0"/>
              <w:right w:val="single" w:sz="4" w:space="0" w:color="C0C0C0"/>
            </w:tcBorders>
          </w:tcPr>
          <w:p w14:paraId="2D50D293" w14:textId="77777777" w:rsidR="00AA3DEB" w:rsidRPr="00D732FF" w:rsidRDefault="00AA3DEB" w:rsidP="00457A68">
            <w:pPr>
              <w:rPr>
                <w:rFonts w:asciiTheme="minorHAnsi" w:hAnsiTheme="minorHAnsi" w:cstheme="minorBidi"/>
                <w:sz w:val="20"/>
              </w:rPr>
            </w:pPr>
          </w:p>
        </w:tc>
        <w:tc>
          <w:tcPr>
            <w:tcW w:w="495" w:type="pct"/>
            <w:tcBorders>
              <w:top w:val="single" w:sz="4" w:space="0" w:color="C0C0C0"/>
              <w:left w:val="single" w:sz="4" w:space="0" w:color="C0C0C0"/>
              <w:bottom w:val="single" w:sz="4" w:space="0" w:color="C0C0C0"/>
              <w:right w:val="single" w:sz="4" w:space="0" w:color="C0C0C0"/>
            </w:tcBorders>
          </w:tcPr>
          <w:p w14:paraId="102B4C45" w14:textId="77777777" w:rsidR="00AA3DEB" w:rsidRPr="00D732FF" w:rsidRDefault="00AA3DEB" w:rsidP="00457A68">
            <w:pPr>
              <w:rPr>
                <w:rFonts w:asciiTheme="minorHAnsi" w:hAnsiTheme="minorHAnsi" w:cstheme="minorBidi"/>
                <w:sz w:val="20"/>
              </w:rPr>
            </w:pPr>
          </w:p>
        </w:tc>
        <w:tc>
          <w:tcPr>
            <w:tcW w:w="1016" w:type="pct"/>
            <w:tcBorders>
              <w:top w:val="single" w:sz="4" w:space="0" w:color="C0C0C0"/>
              <w:left w:val="single" w:sz="4" w:space="0" w:color="C0C0C0"/>
              <w:bottom w:val="single" w:sz="4" w:space="0" w:color="C0C0C0"/>
              <w:right w:val="single" w:sz="4" w:space="0" w:color="C0C0C0"/>
            </w:tcBorders>
          </w:tcPr>
          <w:p w14:paraId="6819ACFC" w14:textId="77777777" w:rsidR="00AA3DEB" w:rsidRPr="00D732FF" w:rsidRDefault="00AA3DEB" w:rsidP="00457A68">
            <w:pPr>
              <w:rPr>
                <w:rFonts w:asciiTheme="minorHAnsi" w:hAnsiTheme="minorHAnsi" w:cstheme="minorBidi"/>
                <w:sz w:val="20"/>
              </w:rPr>
            </w:pPr>
          </w:p>
        </w:tc>
      </w:tr>
    </w:tbl>
    <w:p w14:paraId="2299FD09" w14:textId="7B6BC040" w:rsidR="004835DC" w:rsidRDefault="004835DC">
      <w:pPr>
        <w:rPr>
          <w:rFonts w:asciiTheme="minorHAnsi" w:hAnsiTheme="minorHAnsi" w:cstheme="minorHAnsi"/>
        </w:rPr>
      </w:pPr>
    </w:p>
    <w:p w14:paraId="2C9A5E15" w14:textId="77777777" w:rsidR="004835DC" w:rsidRDefault="004835DC">
      <w:pPr>
        <w:rPr>
          <w:rFonts w:asciiTheme="minorHAnsi" w:hAnsiTheme="minorHAnsi" w:cstheme="minorHAnsi"/>
        </w:rPr>
      </w:pPr>
    </w:p>
    <w:p w14:paraId="4B430023" w14:textId="18518EE0" w:rsidR="00D732FF" w:rsidRDefault="00D732FF">
      <w:pPr>
        <w:rPr>
          <w:rFonts w:asciiTheme="minorHAnsi" w:hAnsiTheme="minorHAnsi" w:cstheme="minorHAnsi"/>
          <w:sz w:val="20"/>
          <w:szCs w:val="20"/>
        </w:rPr>
      </w:pPr>
      <w:r>
        <w:rPr>
          <w:rFonts w:asciiTheme="minorHAnsi" w:hAnsiTheme="minorHAnsi" w:cstheme="minorHAnsi"/>
          <w:sz w:val="20"/>
          <w:szCs w:val="20"/>
        </w:rPr>
        <w:br w:type="page"/>
      </w:r>
    </w:p>
    <w:p w14:paraId="0BE2DBE7" w14:textId="77777777" w:rsidR="0062226E" w:rsidRPr="00242E6F" w:rsidRDefault="0062226E" w:rsidP="005418AE">
      <w:pPr>
        <w:pStyle w:val="Default"/>
        <w:rPr>
          <w:rFonts w:asciiTheme="minorHAnsi" w:hAnsiTheme="minorHAnsi" w:cstheme="minorHAnsi"/>
          <w:color w:val="auto"/>
          <w:sz w:val="20"/>
          <w:szCs w:val="20"/>
        </w:rPr>
      </w:pP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3B4B47" w:rsidRPr="00242E6F" w14:paraId="62D80CEE" w14:textId="77777777" w:rsidTr="008F11CA">
        <w:trPr>
          <w:trHeight w:val="451"/>
          <w:jc w:val="center"/>
        </w:trPr>
        <w:tc>
          <w:tcPr>
            <w:tcW w:w="10087" w:type="dxa"/>
            <w:shd w:val="clear" w:color="auto" w:fill="AFA577"/>
          </w:tcPr>
          <w:p w14:paraId="1CB18F6D" w14:textId="6977FEC8" w:rsidR="003B4B47" w:rsidRPr="00242E6F" w:rsidRDefault="003B4B47" w:rsidP="00E262B6">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t xml:space="preserve">Fiche individuelle </w:t>
            </w:r>
            <w:r w:rsidR="00265D80" w:rsidRPr="00242E6F">
              <w:rPr>
                <w:rFonts w:asciiTheme="minorHAnsi" w:hAnsiTheme="minorHAnsi" w:cstheme="minorHAnsi"/>
                <w:b/>
                <w:sz w:val="32"/>
                <w:szCs w:val="20"/>
              </w:rPr>
              <w:t>Auteur</w:t>
            </w:r>
          </w:p>
        </w:tc>
      </w:tr>
    </w:tbl>
    <w:p w14:paraId="1574F97B" w14:textId="77777777" w:rsidR="003B4B47" w:rsidRPr="00242E6F" w:rsidRDefault="003B4B47" w:rsidP="006977DC">
      <w:pPr>
        <w:rPr>
          <w:rFonts w:asciiTheme="minorHAnsi" w:hAnsiTheme="minorHAnsi" w:cstheme="minorHAnsi"/>
        </w:rPr>
      </w:pPr>
    </w:p>
    <w:p w14:paraId="43939031" w14:textId="3B763EDC" w:rsidR="006977DC" w:rsidRPr="00242E6F" w:rsidRDefault="003B4B47" w:rsidP="006977DC">
      <w:pPr>
        <w:rPr>
          <w:rFonts w:asciiTheme="minorHAnsi" w:hAnsiTheme="minorHAnsi" w:cstheme="minorHAnsi"/>
        </w:rPr>
      </w:pPr>
      <w:r w:rsidRPr="00242E6F">
        <w:rPr>
          <w:rFonts w:asciiTheme="minorHAnsi" w:hAnsiTheme="minorHAnsi" w:cstheme="minorHAnsi"/>
        </w:rPr>
        <w:t>R</w:t>
      </w:r>
      <w:r w:rsidR="006977DC" w:rsidRPr="00242E6F">
        <w:rPr>
          <w:rFonts w:asciiTheme="minorHAnsi" w:hAnsiTheme="minorHAnsi" w:cstheme="minorHAnsi"/>
        </w:rPr>
        <w:t xml:space="preserve">emplir une fiche par </w:t>
      </w:r>
      <w:r w:rsidR="00E262B6" w:rsidRPr="00242E6F">
        <w:rPr>
          <w:rFonts w:asciiTheme="minorHAnsi" w:hAnsiTheme="minorHAnsi" w:cstheme="minorHAnsi"/>
        </w:rPr>
        <w:t>auteur</w:t>
      </w:r>
      <w:r w:rsidR="006977DC" w:rsidRPr="00242E6F">
        <w:rPr>
          <w:rFonts w:asciiTheme="minorHAnsi" w:hAnsiTheme="minorHAnsi" w:cstheme="minorHAnsi"/>
        </w:rPr>
        <w:t xml:space="preserve">. </w:t>
      </w:r>
    </w:p>
    <w:p w14:paraId="0F0F7D99" w14:textId="77777777" w:rsidR="006977DC" w:rsidRPr="00242E6F" w:rsidRDefault="006977DC" w:rsidP="006977DC">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282D98" w:rsidRPr="00242E6F" w14:paraId="4639148B" w14:textId="77777777" w:rsidTr="00F03DE7">
        <w:trPr>
          <w:trHeight w:val="461"/>
        </w:trPr>
        <w:tc>
          <w:tcPr>
            <w:tcW w:w="9889" w:type="dxa"/>
            <w:vAlign w:val="center"/>
          </w:tcPr>
          <w:p w14:paraId="6052093B" w14:textId="42564F98" w:rsidR="00282D98" w:rsidRPr="00242E6F" w:rsidRDefault="00265D80" w:rsidP="008A1976">
            <w:pPr>
              <w:jc w:val="center"/>
              <w:rPr>
                <w:rFonts w:asciiTheme="minorHAnsi" w:hAnsiTheme="minorHAnsi" w:cstheme="minorHAnsi"/>
                <w:b/>
                <w:sz w:val="20"/>
                <w:szCs w:val="20"/>
              </w:rPr>
            </w:pPr>
            <w:r w:rsidRPr="00242E6F">
              <w:rPr>
                <w:rFonts w:asciiTheme="minorHAnsi" w:hAnsiTheme="minorHAnsi" w:cstheme="minorHAnsi"/>
                <w:b/>
                <w:sz w:val="20"/>
                <w:szCs w:val="20"/>
              </w:rPr>
              <w:t>Auteur</w:t>
            </w:r>
          </w:p>
        </w:tc>
      </w:tr>
      <w:tr w:rsidR="00282D98" w:rsidRPr="00242E6F" w14:paraId="32995CC6" w14:textId="77777777" w:rsidTr="00F03DE7">
        <w:trPr>
          <w:trHeight w:val="2327"/>
        </w:trPr>
        <w:tc>
          <w:tcPr>
            <w:tcW w:w="9889" w:type="dxa"/>
          </w:tcPr>
          <w:p w14:paraId="16D5F8DB"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Pr="00242E6F">
              <w:rPr>
                <w:rFonts w:asciiTheme="minorHAnsi" w:hAnsiTheme="minorHAnsi" w:cstheme="minorHAnsi"/>
                <w:sz w:val="20"/>
                <w:szCs w:val="20"/>
              </w:rPr>
              <w:fldChar w:fldCharType="begin">
                <w:ffData>
                  <w:name w:val="Texte1"/>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29B8B3AA" w14:textId="77777777" w:rsidR="00282D98" w:rsidRPr="00242E6F" w:rsidRDefault="00282D98" w:rsidP="00E069B0">
            <w:pPr>
              <w:rPr>
                <w:rFonts w:asciiTheme="minorHAnsi" w:hAnsiTheme="minorHAnsi" w:cstheme="minorHAnsi"/>
                <w:sz w:val="20"/>
                <w:szCs w:val="20"/>
              </w:rPr>
            </w:pPr>
          </w:p>
          <w:p w14:paraId="2DD14CE3"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Pr="00242E6F">
              <w:rPr>
                <w:rFonts w:asciiTheme="minorHAnsi" w:hAnsiTheme="minorHAnsi" w:cstheme="minorHAnsi"/>
                <w:sz w:val="20"/>
                <w:szCs w:val="20"/>
              </w:rPr>
              <w:fldChar w:fldCharType="begin">
                <w:ffData>
                  <w:name w:val="Texte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517F68EB" w14:textId="77777777" w:rsidR="00282D98" w:rsidRPr="00242E6F" w:rsidRDefault="00282D98" w:rsidP="00E069B0">
            <w:pPr>
              <w:rPr>
                <w:rFonts w:asciiTheme="minorHAnsi" w:hAnsiTheme="minorHAnsi" w:cstheme="minorHAnsi"/>
                <w:sz w:val="20"/>
                <w:szCs w:val="20"/>
              </w:rPr>
            </w:pPr>
          </w:p>
          <w:p w14:paraId="1FE8F203" w14:textId="77777777" w:rsidR="00282D98" w:rsidRPr="00242E6F" w:rsidRDefault="00282D98" w:rsidP="00E069B0">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699337B" w14:textId="77777777" w:rsidR="00282D98" w:rsidRPr="00242E6F" w:rsidRDefault="00282D98" w:rsidP="00E069B0">
            <w:pPr>
              <w:rPr>
                <w:rFonts w:asciiTheme="minorHAnsi" w:hAnsiTheme="minorHAnsi" w:cstheme="minorHAnsi"/>
                <w:sz w:val="20"/>
                <w:szCs w:val="20"/>
              </w:rPr>
            </w:pPr>
          </w:p>
          <w:p w14:paraId="7E58E014" w14:textId="77777777" w:rsidR="00282D98" w:rsidRPr="00242E6F" w:rsidRDefault="00282D98" w:rsidP="00F03DE7">
            <w:pPr>
              <w:rPr>
                <w:rFonts w:asciiTheme="minorHAnsi" w:hAnsiTheme="minorHAnsi" w:cstheme="minorHAnsi"/>
                <w:sz w:val="20"/>
                <w:szCs w:val="20"/>
              </w:rPr>
            </w:pPr>
            <w:r w:rsidRPr="00242E6F">
              <w:rPr>
                <w:rFonts w:asciiTheme="minorHAnsi" w:hAnsiTheme="minorHAnsi" w:cstheme="minorHAnsi"/>
                <w:sz w:val="20"/>
                <w:szCs w:val="20"/>
              </w:rPr>
              <w:t>Adresse personnelle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4088D4FF" w14:textId="77777777" w:rsidR="006977DC" w:rsidRPr="00242E6F" w:rsidRDefault="006977DC" w:rsidP="006977DC">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282D98" w:rsidRPr="00242E6F" w14:paraId="24A28E96" w14:textId="77777777" w:rsidTr="00F03DE7">
        <w:trPr>
          <w:trHeight w:val="461"/>
        </w:trPr>
        <w:tc>
          <w:tcPr>
            <w:tcW w:w="4944" w:type="dxa"/>
            <w:shd w:val="clear" w:color="auto" w:fill="auto"/>
            <w:vAlign w:val="center"/>
          </w:tcPr>
          <w:p w14:paraId="5C6015E6" w14:textId="5C64C9E6" w:rsidR="00282D98" w:rsidRPr="00242E6F" w:rsidRDefault="00282D98" w:rsidP="00BB5794">
            <w:pPr>
              <w:jc w:val="center"/>
              <w:rPr>
                <w:rFonts w:asciiTheme="minorHAnsi" w:hAnsiTheme="minorHAnsi" w:cstheme="minorHAnsi"/>
              </w:rPr>
            </w:pPr>
            <w:r w:rsidRPr="00242E6F">
              <w:rPr>
                <w:rFonts w:asciiTheme="minorHAnsi" w:hAnsiTheme="minorHAnsi" w:cstheme="minorHAnsi"/>
                <w:b/>
              </w:rPr>
              <w:t xml:space="preserve">Situation lors de </w:t>
            </w:r>
            <w:r w:rsidR="00DE1271" w:rsidRPr="00242E6F">
              <w:rPr>
                <w:rFonts w:asciiTheme="minorHAnsi" w:hAnsiTheme="minorHAnsi" w:cstheme="minorHAnsi"/>
                <w:b/>
              </w:rPr>
              <w:t xml:space="preserve">la réalisation </w:t>
            </w:r>
            <w:r w:rsidR="00313805" w:rsidRPr="00242E6F">
              <w:rPr>
                <w:rFonts w:asciiTheme="minorHAnsi" w:hAnsiTheme="minorHAnsi" w:cstheme="minorHAnsi"/>
                <w:b/>
              </w:rPr>
              <w:t>de l’</w:t>
            </w:r>
            <w:r w:rsidR="00AF2092" w:rsidRPr="00242E6F">
              <w:rPr>
                <w:rFonts w:asciiTheme="minorHAnsi" w:hAnsiTheme="minorHAnsi" w:cstheme="minorHAnsi"/>
                <w:b/>
              </w:rPr>
              <w:t>œuvre</w:t>
            </w:r>
          </w:p>
        </w:tc>
        <w:tc>
          <w:tcPr>
            <w:tcW w:w="4945" w:type="dxa"/>
            <w:shd w:val="clear" w:color="auto" w:fill="auto"/>
            <w:vAlign w:val="center"/>
          </w:tcPr>
          <w:p w14:paraId="6D34FB88" w14:textId="77777777" w:rsidR="00282D98" w:rsidRPr="00242E6F" w:rsidRDefault="00282D98" w:rsidP="00863843">
            <w:pPr>
              <w:jc w:val="center"/>
              <w:rPr>
                <w:rFonts w:asciiTheme="minorHAnsi" w:hAnsiTheme="minorHAnsi" w:cstheme="minorHAnsi"/>
              </w:rPr>
            </w:pPr>
            <w:r w:rsidRPr="00242E6F">
              <w:rPr>
                <w:rFonts w:asciiTheme="minorHAnsi" w:hAnsiTheme="minorHAnsi" w:cstheme="minorHAnsi"/>
                <w:b/>
              </w:rPr>
              <w:t>Situation actuelle (si différente)</w:t>
            </w:r>
          </w:p>
        </w:tc>
      </w:tr>
      <w:tr w:rsidR="00282D98" w:rsidRPr="00242E6F" w14:paraId="64A9115B" w14:textId="77777777" w:rsidTr="00F03DE7">
        <w:trPr>
          <w:trHeight w:val="3445"/>
        </w:trPr>
        <w:tc>
          <w:tcPr>
            <w:tcW w:w="4944" w:type="dxa"/>
            <w:shd w:val="clear" w:color="auto" w:fill="auto"/>
          </w:tcPr>
          <w:p w14:paraId="0B44E5D7"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32184F" w14:textId="77777777" w:rsidR="00282D98" w:rsidRPr="00242E6F" w:rsidRDefault="00282D98" w:rsidP="00863843">
            <w:pPr>
              <w:rPr>
                <w:rFonts w:asciiTheme="minorHAnsi" w:hAnsiTheme="minorHAnsi" w:cstheme="minorHAnsi"/>
                <w:sz w:val="20"/>
                <w:szCs w:val="20"/>
              </w:rPr>
            </w:pPr>
          </w:p>
          <w:p w14:paraId="35DB792C" w14:textId="77777777" w:rsidR="00282D98" w:rsidRPr="00242E6F" w:rsidRDefault="00282D98" w:rsidP="00F03DE7">
            <w:pPr>
              <w:spacing w:after="120"/>
              <w:rPr>
                <w:rFonts w:asciiTheme="minorHAnsi" w:hAnsiTheme="minorHAnsi" w:cstheme="minorHAnsi"/>
                <w:sz w:val="20"/>
                <w:szCs w:val="20"/>
              </w:rPr>
            </w:pPr>
            <w:r w:rsidRPr="00242E6F">
              <w:rPr>
                <w:rFonts w:asciiTheme="minorHAnsi" w:hAnsiTheme="minorHAnsi" w:cstheme="minorHAnsi"/>
                <w:sz w:val="20"/>
                <w:szCs w:val="20"/>
              </w:rPr>
              <w:t>Statut (DR, CR, Stagiaire...)</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C46B2B" w14:textId="77777777" w:rsidR="00282D98" w:rsidRPr="00242E6F" w:rsidRDefault="00282D98" w:rsidP="00863843">
            <w:pPr>
              <w:rPr>
                <w:rFonts w:asciiTheme="minorHAnsi" w:hAnsiTheme="minorHAnsi" w:cstheme="minorHAnsi"/>
                <w:sz w:val="20"/>
                <w:szCs w:val="20"/>
              </w:rPr>
            </w:pPr>
          </w:p>
          <w:p w14:paraId="6D5036D2" w14:textId="77777777" w:rsidR="005F09D1" w:rsidRPr="00242E6F" w:rsidRDefault="005F09D1" w:rsidP="00863843">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9540D33" w14:textId="77777777" w:rsidR="00F03DE7" w:rsidRPr="00242E6F" w:rsidRDefault="00F03DE7" w:rsidP="00863843">
            <w:pPr>
              <w:spacing w:before="120"/>
              <w:rPr>
                <w:rFonts w:asciiTheme="minorHAnsi" w:hAnsiTheme="minorHAnsi" w:cstheme="minorHAnsi"/>
                <w:sz w:val="20"/>
                <w:szCs w:val="20"/>
              </w:rPr>
            </w:pPr>
          </w:p>
          <w:p w14:paraId="688B418E" w14:textId="77777777" w:rsidR="00B0202D"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15ED13B" w14:textId="77777777" w:rsidR="00282D98" w:rsidRPr="00242E6F" w:rsidRDefault="00282D98" w:rsidP="00863843">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D8DACCE" w14:textId="56AD5419" w:rsidR="00282D98" w:rsidRPr="00242E6F" w:rsidRDefault="00282D98" w:rsidP="00863843">
            <w:pPr>
              <w:spacing w:before="120"/>
              <w:rPr>
                <w:rFonts w:asciiTheme="minorHAnsi" w:hAnsiTheme="minorHAnsi" w:cstheme="minorHAnsi"/>
                <w:sz w:val="20"/>
                <w:szCs w:val="20"/>
              </w:rPr>
            </w:pPr>
          </w:p>
          <w:p w14:paraId="0530EE50" w14:textId="77777777" w:rsidR="0062226E" w:rsidRPr="00242E6F" w:rsidRDefault="0062226E" w:rsidP="0062226E">
            <w:pPr>
              <w:rPr>
                <w:rFonts w:asciiTheme="minorHAnsi" w:hAnsiTheme="minorHAnsi" w:cstheme="minorHAnsi"/>
                <w:sz w:val="20"/>
                <w:szCs w:val="20"/>
              </w:rPr>
            </w:pPr>
          </w:p>
          <w:p w14:paraId="4133208B"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61745826" w14:textId="77777777" w:rsidR="0062226E" w:rsidRPr="00242E6F" w:rsidRDefault="0062226E" w:rsidP="0062226E">
            <w:pPr>
              <w:rPr>
                <w:rFonts w:asciiTheme="minorHAnsi" w:hAnsiTheme="minorHAnsi" w:cstheme="minorHAnsi"/>
                <w:sz w:val="20"/>
                <w:szCs w:val="20"/>
              </w:rPr>
            </w:pPr>
          </w:p>
          <w:p w14:paraId="476699F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462DBC13" w14:textId="77777777" w:rsidR="0062226E" w:rsidRPr="00242E6F" w:rsidRDefault="0062226E" w:rsidP="0062226E">
            <w:pPr>
              <w:spacing w:before="120"/>
              <w:rPr>
                <w:rFonts w:asciiTheme="minorHAnsi" w:hAnsiTheme="minorHAnsi" w:cstheme="minorHAnsi"/>
                <w:b/>
                <w:bCs/>
                <w:sz w:val="20"/>
                <w:szCs w:val="20"/>
              </w:rPr>
            </w:pPr>
          </w:p>
          <w:p w14:paraId="6394FDD7" w14:textId="729EE1FD"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2801F78" w14:textId="18441703" w:rsidR="0062226E" w:rsidRPr="00242E6F" w:rsidRDefault="0062226E" w:rsidP="00863843">
            <w:pPr>
              <w:spacing w:before="120"/>
              <w:rPr>
                <w:rFonts w:asciiTheme="minorHAnsi" w:hAnsiTheme="minorHAnsi" w:cstheme="minorHAnsi"/>
                <w:sz w:val="20"/>
                <w:szCs w:val="20"/>
              </w:rPr>
            </w:pPr>
          </w:p>
          <w:p w14:paraId="07338E75" w14:textId="5FECD31A" w:rsidR="0062226E" w:rsidRPr="00242E6F" w:rsidRDefault="0062226E" w:rsidP="00863843">
            <w:pPr>
              <w:spacing w:before="120"/>
              <w:rPr>
                <w:rFonts w:asciiTheme="minorHAnsi" w:hAnsiTheme="minorHAnsi" w:cstheme="minorHAnsi"/>
                <w:sz w:val="20"/>
                <w:szCs w:val="20"/>
              </w:rPr>
            </w:pPr>
          </w:p>
          <w:p w14:paraId="1B6B79EB" w14:textId="77777777" w:rsidR="0062226E" w:rsidRPr="00242E6F" w:rsidRDefault="0062226E" w:rsidP="00863843">
            <w:pPr>
              <w:spacing w:before="120"/>
              <w:rPr>
                <w:rFonts w:asciiTheme="minorHAnsi" w:hAnsiTheme="minorHAnsi" w:cstheme="minorHAnsi"/>
                <w:sz w:val="20"/>
                <w:szCs w:val="20"/>
              </w:rPr>
            </w:pPr>
          </w:p>
          <w:p w14:paraId="6F0EE16B" w14:textId="36952954" w:rsidR="00961A8F" w:rsidRPr="00242E6F" w:rsidRDefault="00961A8F" w:rsidP="00961A8F">
            <w:pPr>
              <w:spacing w:before="120"/>
              <w:rPr>
                <w:rFonts w:asciiTheme="minorHAnsi" w:hAnsiTheme="minorHAnsi" w:cstheme="minorHAnsi"/>
                <w:sz w:val="20"/>
                <w:szCs w:val="20"/>
              </w:rPr>
            </w:pPr>
          </w:p>
        </w:tc>
        <w:tc>
          <w:tcPr>
            <w:tcW w:w="4945" w:type="dxa"/>
            <w:shd w:val="clear" w:color="auto" w:fill="auto"/>
          </w:tcPr>
          <w:p w14:paraId="28EAB524" w14:textId="77777777" w:rsidR="00282D98" w:rsidRPr="00242E6F" w:rsidRDefault="00282D98" w:rsidP="00961A8F">
            <w:pPr>
              <w:spacing w:after="120"/>
              <w:rPr>
                <w:rFonts w:asciiTheme="minorHAnsi" w:hAnsiTheme="minorHAnsi" w:cstheme="minorHAnsi"/>
                <w:sz w:val="20"/>
                <w:szCs w:val="20"/>
              </w:rPr>
            </w:pPr>
            <w:r w:rsidRPr="00242E6F">
              <w:rPr>
                <w:rFonts w:asciiTheme="minorHAnsi" w:hAnsiTheme="minorHAnsi" w:cstheme="minorHAnsi"/>
                <w:sz w:val="20"/>
                <w:szCs w:val="20"/>
              </w:rPr>
              <w:t>Employeur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F33F5E0" w14:textId="77777777" w:rsidR="00282D98" w:rsidRPr="00242E6F" w:rsidRDefault="00282D98" w:rsidP="00961A8F">
            <w:pPr>
              <w:spacing w:before="120"/>
              <w:rPr>
                <w:rFonts w:asciiTheme="minorHAnsi" w:hAnsiTheme="minorHAnsi" w:cstheme="minorHAnsi"/>
                <w:sz w:val="20"/>
                <w:szCs w:val="20"/>
              </w:rPr>
            </w:pPr>
          </w:p>
          <w:p w14:paraId="176C7D60" w14:textId="77777777" w:rsidR="00282D98" w:rsidRPr="00242E6F" w:rsidRDefault="00282D98" w:rsidP="00961A8F">
            <w:pPr>
              <w:rPr>
                <w:rFonts w:asciiTheme="minorHAnsi" w:hAnsiTheme="minorHAnsi" w:cstheme="minorHAnsi"/>
                <w:sz w:val="20"/>
                <w:szCs w:val="20"/>
              </w:rPr>
            </w:pPr>
            <w:r w:rsidRPr="00242E6F">
              <w:rPr>
                <w:rFonts w:asciiTheme="minorHAnsi" w:hAnsiTheme="minorHAnsi" w:cstheme="minorHAnsi"/>
                <w:sz w:val="20"/>
                <w:szCs w:val="20"/>
              </w:rPr>
              <w:t xml:space="preserve">Statut </w:t>
            </w:r>
            <w:r w:rsidR="00F03DE7" w:rsidRPr="00242E6F">
              <w:rPr>
                <w:rFonts w:asciiTheme="minorHAnsi" w:hAnsiTheme="minorHAnsi" w:cstheme="minorHAnsi"/>
                <w:sz w:val="20"/>
                <w:szCs w:val="20"/>
              </w:rPr>
              <w:t xml:space="preserve">(DR, CR, Stagiaire...) </w:t>
            </w:r>
            <w:r w:rsidRPr="00242E6F">
              <w:rPr>
                <w:rFonts w:asciiTheme="minorHAnsi" w:hAnsiTheme="minorHAnsi" w:cstheme="minorHAnsi"/>
                <w:sz w:val="20"/>
                <w:szCs w:val="20"/>
              </w:rPr>
              <w:t>:</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38128E0A" w14:textId="77777777" w:rsidR="00282D98" w:rsidRPr="00242E6F" w:rsidRDefault="00282D98" w:rsidP="00961A8F">
            <w:pPr>
              <w:spacing w:before="120"/>
              <w:rPr>
                <w:rFonts w:asciiTheme="minorHAnsi" w:hAnsiTheme="minorHAnsi" w:cstheme="minorHAnsi"/>
                <w:sz w:val="20"/>
                <w:szCs w:val="20"/>
              </w:rPr>
            </w:pPr>
          </w:p>
          <w:p w14:paraId="3ADFD805" w14:textId="77777777" w:rsidR="005F09D1" w:rsidRPr="00242E6F" w:rsidRDefault="005F09D1" w:rsidP="00961A8F">
            <w:pPr>
              <w:spacing w:before="120"/>
              <w:rPr>
                <w:rFonts w:asciiTheme="minorHAnsi" w:hAnsiTheme="minorHAnsi" w:cstheme="minorHAnsi"/>
                <w:sz w:val="20"/>
                <w:szCs w:val="20"/>
              </w:rPr>
            </w:pPr>
            <w:r w:rsidRPr="00242E6F">
              <w:rPr>
                <w:rFonts w:asciiTheme="minorHAnsi" w:hAnsiTheme="minorHAnsi" w:cstheme="minorHAnsi"/>
                <w:sz w:val="20"/>
                <w:szCs w:val="20"/>
              </w:rPr>
              <w:t>Unité/Laboratoire :</w:t>
            </w:r>
            <w:r w:rsidR="00F03DE7"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86F0F1C" w14:textId="77777777" w:rsidR="005F09D1" w:rsidRPr="00242E6F" w:rsidRDefault="005F09D1" w:rsidP="00961A8F">
            <w:pPr>
              <w:spacing w:before="120"/>
              <w:rPr>
                <w:rFonts w:asciiTheme="minorHAnsi" w:hAnsiTheme="minorHAnsi" w:cstheme="minorHAnsi"/>
                <w:sz w:val="20"/>
                <w:szCs w:val="20"/>
              </w:rPr>
            </w:pPr>
          </w:p>
          <w:p w14:paraId="17A3701A" w14:textId="77777777" w:rsidR="00B0202D"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410617F" w14:textId="77777777" w:rsidR="00282D98" w:rsidRPr="00242E6F" w:rsidRDefault="00282D98" w:rsidP="00961A8F">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33792CFD" w14:textId="77777777" w:rsidR="00282D98" w:rsidRPr="00242E6F" w:rsidRDefault="00282D98" w:rsidP="00961A8F">
            <w:pPr>
              <w:spacing w:before="120"/>
              <w:rPr>
                <w:rFonts w:asciiTheme="minorHAnsi" w:hAnsiTheme="minorHAnsi" w:cstheme="minorHAnsi"/>
                <w:sz w:val="20"/>
                <w:szCs w:val="20"/>
              </w:rPr>
            </w:pPr>
          </w:p>
          <w:p w14:paraId="16ACA164" w14:textId="77777777" w:rsidR="0062226E" w:rsidRPr="00242E6F" w:rsidRDefault="0062226E" w:rsidP="00961A8F">
            <w:pPr>
              <w:spacing w:before="120"/>
              <w:rPr>
                <w:rFonts w:asciiTheme="minorHAnsi" w:hAnsiTheme="minorHAnsi" w:cstheme="minorHAnsi"/>
                <w:sz w:val="20"/>
                <w:szCs w:val="20"/>
              </w:rPr>
            </w:pPr>
          </w:p>
          <w:p w14:paraId="51889246"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F605E58" w14:textId="77777777" w:rsidR="0062226E" w:rsidRPr="00242E6F" w:rsidRDefault="0062226E" w:rsidP="0062226E">
            <w:pPr>
              <w:rPr>
                <w:rFonts w:asciiTheme="minorHAnsi" w:hAnsiTheme="minorHAnsi" w:cstheme="minorHAnsi"/>
                <w:sz w:val="20"/>
                <w:szCs w:val="20"/>
              </w:rPr>
            </w:pPr>
          </w:p>
          <w:p w14:paraId="2F104AC9" w14:textId="77777777" w:rsidR="0062226E" w:rsidRPr="00242E6F" w:rsidRDefault="0062226E" w:rsidP="0062226E">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F11BB64" w14:textId="77777777" w:rsidR="0062226E" w:rsidRPr="00242E6F" w:rsidRDefault="0062226E" w:rsidP="0062226E">
            <w:pPr>
              <w:spacing w:before="120"/>
              <w:rPr>
                <w:rFonts w:asciiTheme="minorHAnsi" w:hAnsiTheme="minorHAnsi" w:cstheme="minorHAnsi"/>
                <w:b/>
                <w:bCs/>
                <w:sz w:val="20"/>
                <w:szCs w:val="20"/>
              </w:rPr>
            </w:pPr>
          </w:p>
          <w:p w14:paraId="064EB1EA" w14:textId="54509102" w:rsidR="0062226E" w:rsidRPr="00242E6F" w:rsidRDefault="0062226E" w:rsidP="0062226E">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1746F2" w14:textId="77777777" w:rsidR="0062226E" w:rsidRPr="00242E6F" w:rsidRDefault="0062226E" w:rsidP="00961A8F">
            <w:pPr>
              <w:spacing w:before="120"/>
              <w:rPr>
                <w:rFonts w:asciiTheme="minorHAnsi" w:hAnsiTheme="minorHAnsi" w:cstheme="minorHAnsi"/>
                <w:sz w:val="20"/>
                <w:szCs w:val="20"/>
              </w:rPr>
            </w:pPr>
          </w:p>
          <w:p w14:paraId="3365644A" w14:textId="77777777" w:rsidR="0062226E" w:rsidRPr="00242E6F" w:rsidRDefault="0062226E" w:rsidP="00961A8F">
            <w:pPr>
              <w:spacing w:before="120"/>
              <w:rPr>
                <w:rFonts w:asciiTheme="minorHAnsi" w:hAnsiTheme="minorHAnsi" w:cstheme="minorHAnsi"/>
                <w:sz w:val="20"/>
                <w:szCs w:val="20"/>
              </w:rPr>
            </w:pPr>
          </w:p>
          <w:p w14:paraId="5088AEC9" w14:textId="77777777" w:rsidR="0062226E" w:rsidRPr="00242E6F" w:rsidRDefault="0062226E" w:rsidP="00961A8F">
            <w:pPr>
              <w:spacing w:before="120"/>
              <w:rPr>
                <w:rFonts w:asciiTheme="minorHAnsi" w:hAnsiTheme="minorHAnsi" w:cstheme="minorHAnsi"/>
                <w:sz w:val="20"/>
                <w:szCs w:val="20"/>
              </w:rPr>
            </w:pPr>
          </w:p>
          <w:p w14:paraId="6F1DC8B1" w14:textId="135F5DF9" w:rsidR="00282D98" w:rsidRPr="00242E6F" w:rsidRDefault="00282D98" w:rsidP="00961A8F">
            <w:pPr>
              <w:spacing w:before="120"/>
              <w:rPr>
                <w:rFonts w:asciiTheme="minorHAnsi" w:hAnsiTheme="minorHAnsi" w:cstheme="minorHAnsi"/>
                <w:sz w:val="20"/>
                <w:szCs w:val="20"/>
              </w:rPr>
            </w:pPr>
          </w:p>
        </w:tc>
      </w:tr>
    </w:tbl>
    <w:p w14:paraId="450BAEFE" w14:textId="77777777" w:rsidR="00282D98" w:rsidRPr="00242E6F" w:rsidRDefault="00282D98" w:rsidP="006977DC">
      <w:pPr>
        <w:pStyle w:val="af0"/>
        <w:spacing w:before="0" w:after="0"/>
        <w:ind w:left="2693" w:right="113"/>
        <w:rPr>
          <w:rFonts w:asciiTheme="minorHAnsi" w:hAnsiTheme="minorHAnsi" w:cstheme="minorHAnsi"/>
          <w:i w:val="0"/>
          <w:color w:val="000000"/>
        </w:rPr>
      </w:pPr>
    </w:p>
    <w:p w14:paraId="32B1A26F" w14:textId="6D898BAA" w:rsidR="0054132F" w:rsidRPr="00242E6F" w:rsidRDefault="0054132F" w:rsidP="00A33D06">
      <w:pPr>
        <w:rPr>
          <w:rFonts w:asciiTheme="minorHAnsi" w:eastAsia="Times New Roman" w:hAnsiTheme="minorHAnsi" w:cstheme="minorHAnsi"/>
          <w:b/>
          <w:iCs/>
          <w:sz w:val="20"/>
          <w:szCs w:val="20"/>
        </w:rPr>
      </w:pPr>
    </w:p>
    <w:p w14:paraId="50BFEB9F" w14:textId="646DE4D4" w:rsidR="00890368" w:rsidRPr="00242E6F" w:rsidRDefault="00890368">
      <w:pPr>
        <w:rPr>
          <w:rFonts w:asciiTheme="minorHAnsi" w:eastAsia="Times New Roman" w:hAnsiTheme="minorHAnsi" w:cstheme="minorHAnsi"/>
          <w:b/>
          <w:iCs/>
          <w:sz w:val="20"/>
          <w:szCs w:val="20"/>
        </w:rPr>
      </w:pPr>
      <w:r w:rsidRPr="00242E6F">
        <w:rPr>
          <w:rFonts w:asciiTheme="minorHAnsi" w:eastAsia="Times New Roman" w:hAnsiTheme="minorHAnsi" w:cstheme="minorHAnsi"/>
          <w:b/>
          <w:iCs/>
          <w:sz w:val="20"/>
          <w:szCs w:val="20"/>
        </w:rPr>
        <w:br w:type="page"/>
      </w: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2226E" w:rsidRPr="00242E6F" w14:paraId="77B9EC88" w14:textId="77777777" w:rsidTr="004A5E01">
        <w:trPr>
          <w:trHeight w:val="451"/>
          <w:jc w:val="center"/>
        </w:trPr>
        <w:tc>
          <w:tcPr>
            <w:tcW w:w="10087" w:type="dxa"/>
            <w:shd w:val="clear" w:color="auto" w:fill="AFA577"/>
          </w:tcPr>
          <w:p w14:paraId="5DF41441" w14:textId="77777777" w:rsidR="0062226E" w:rsidRPr="00242E6F" w:rsidRDefault="0062226E" w:rsidP="004A5E01">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2B42554" w14:textId="77777777" w:rsidR="0062226E" w:rsidRPr="00242E6F" w:rsidRDefault="0062226E" w:rsidP="0062226E">
      <w:pPr>
        <w:rPr>
          <w:rFonts w:asciiTheme="minorHAnsi" w:hAnsiTheme="minorHAnsi" w:cstheme="minorHAnsi"/>
        </w:rPr>
      </w:pPr>
    </w:p>
    <w:p w14:paraId="4408CE2C" w14:textId="77777777" w:rsidR="0062226E" w:rsidRPr="00242E6F" w:rsidRDefault="0062226E" w:rsidP="0062226E">
      <w:pPr>
        <w:rPr>
          <w:rFonts w:asciiTheme="minorHAnsi" w:hAnsiTheme="minorHAnsi" w:cstheme="minorHAnsi"/>
        </w:rPr>
      </w:pPr>
      <w:r w:rsidRPr="00242E6F">
        <w:rPr>
          <w:rFonts w:asciiTheme="minorHAnsi" w:hAnsiTheme="minorHAnsi" w:cstheme="minorHAnsi"/>
        </w:rPr>
        <w:t xml:space="preserve">Remplir une fiche par auteur. </w:t>
      </w:r>
    </w:p>
    <w:p w14:paraId="20DA52D7" w14:textId="77777777" w:rsidR="0062226E" w:rsidRPr="00242E6F" w:rsidRDefault="0062226E" w:rsidP="0062226E">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2226E" w:rsidRPr="00242E6F" w14:paraId="50198678" w14:textId="77777777" w:rsidTr="004A5E01">
        <w:trPr>
          <w:trHeight w:val="461"/>
        </w:trPr>
        <w:tc>
          <w:tcPr>
            <w:tcW w:w="9889" w:type="dxa"/>
            <w:vAlign w:val="center"/>
          </w:tcPr>
          <w:p w14:paraId="72A8C84F" w14:textId="77777777" w:rsidR="0062226E" w:rsidRPr="00242E6F" w:rsidRDefault="0062226E" w:rsidP="004A5E01">
            <w:pPr>
              <w:jc w:val="center"/>
              <w:rPr>
                <w:rFonts w:asciiTheme="minorHAnsi" w:hAnsiTheme="minorHAnsi" w:cstheme="minorHAnsi"/>
                <w:b/>
              </w:rPr>
            </w:pPr>
            <w:r w:rsidRPr="00242E6F">
              <w:rPr>
                <w:rFonts w:asciiTheme="minorHAnsi" w:hAnsiTheme="minorHAnsi" w:cstheme="minorHAnsi"/>
                <w:b/>
              </w:rPr>
              <w:t>Auteur</w:t>
            </w:r>
          </w:p>
        </w:tc>
      </w:tr>
      <w:tr w:rsidR="0062226E" w:rsidRPr="00242E6F" w14:paraId="15E8AB19" w14:textId="77777777" w:rsidTr="004A5E01">
        <w:trPr>
          <w:trHeight w:val="2327"/>
        </w:trPr>
        <w:tc>
          <w:tcPr>
            <w:tcW w:w="9889" w:type="dxa"/>
          </w:tcPr>
          <w:p w14:paraId="7E488886" w14:textId="7777777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Pr="00242E6F">
              <w:rPr>
                <w:rFonts w:asciiTheme="minorHAnsi" w:hAnsiTheme="minorHAnsi" w:cstheme="minorHAnsi"/>
                <w:sz w:val="20"/>
                <w:szCs w:val="20"/>
              </w:rPr>
              <w:fldChar w:fldCharType="begin">
                <w:ffData>
                  <w:name w:val="Texte1"/>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FAA8234" w14:textId="77777777" w:rsidR="0062226E" w:rsidRPr="00242E6F" w:rsidRDefault="0062226E" w:rsidP="004A5E01">
            <w:pPr>
              <w:rPr>
                <w:rFonts w:asciiTheme="minorHAnsi" w:hAnsiTheme="minorHAnsi" w:cstheme="minorHAnsi"/>
                <w:sz w:val="20"/>
                <w:szCs w:val="20"/>
              </w:rPr>
            </w:pPr>
          </w:p>
          <w:p w14:paraId="0B51D2BF" w14:textId="7777777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Pr="00242E6F">
              <w:rPr>
                <w:rFonts w:asciiTheme="minorHAnsi" w:hAnsiTheme="minorHAnsi" w:cstheme="minorHAnsi"/>
                <w:sz w:val="20"/>
                <w:szCs w:val="20"/>
              </w:rPr>
              <w:fldChar w:fldCharType="begin">
                <w:ffData>
                  <w:name w:val="Texte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5D0E924C" w14:textId="77777777" w:rsidR="0062226E" w:rsidRPr="00242E6F" w:rsidRDefault="0062226E" w:rsidP="004A5E01">
            <w:pPr>
              <w:rPr>
                <w:rFonts w:asciiTheme="minorHAnsi" w:hAnsiTheme="minorHAnsi" w:cstheme="minorHAnsi"/>
                <w:sz w:val="20"/>
                <w:szCs w:val="20"/>
              </w:rPr>
            </w:pPr>
          </w:p>
          <w:p w14:paraId="130F4E32" w14:textId="7777777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D378CCF" w14:textId="77777777" w:rsidR="0062226E" w:rsidRPr="00242E6F" w:rsidRDefault="0062226E" w:rsidP="004A5E01">
            <w:pPr>
              <w:rPr>
                <w:rFonts w:asciiTheme="minorHAnsi" w:hAnsiTheme="minorHAnsi" w:cstheme="minorHAnsi"/>
                <w:sz w:val="20"/>
                <w:szCs w:val="20"/>
              </w:rPr>
            </w:pPr>
          </w:p>
          <w:p w14:paraId="6721C753" w14:textId="7777777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19F89FCC" w14:textId="77777777" w:rsidR="0062226E" w:rsidRPr="00242E6F" w:rsidRDefault="0062226E" w:rsidP="0062226E">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2226E" w:rsidRPr="00242E6F" w14:paraId="294051FF" w14:textId="77777777" w:rsidTr="004A5E01">
        <w:trPr>
          <w:trHeight w:val="461"/>
        </w:trPr>
        <w:tc>
          <w:tcPr>
            <w:tcW w:w="4944" w:type="dxa"/>
            <w:shd w:val="clear" w:color="auto" w:fill="auto"/>
            <w:vAlign w:val="center"/>
          </w:tcPr>
          <w:p w14:paraId="7217140C"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7A690060" w14:textId="77777777" w:rsidR="0062226E" w:rsidRPr="00242E6F" w:rsidRDefault="0062226E" w:rsidP="004A5E01">
            <w:pPr>
              <w:jc w:val="center"/>
              <w:rPr>
                <w:rFonts w:asciiTheme="minorHAnsi" w:hAnsiTheme="minorHAnsi" w:cstheme="minorHAnsi"/>
              </w:rPr>
            </w:pPr>
            <w:r w:rsidRPr="00242E6F">
              <w:rPr>
                <w:rFonts w:asciiTheme="minorHAnsi" w:hAnsiTheme="minorHAnsi" w:cstheme="minorHAnsi"/>
                <w:b/>
              </w:rPr>
              <w:t>Situation actuelle (si différente)</w:t>
            </w:r>
          </w:p>
        </w:tc>
      </w:tr>
      <w:tr w:rsidR="0062226E" w:rsidRPr="00242E6F" w14:paraId="03040C18" w14:textId="77777777" w:rsidTr="004A5E01">
        <w:trPr>
          <w:trHeight w:val="3445"/>
        </w:trPr>
        <w:tc>
          <w:tcPr>
            <w:tcW w:w="4944" w:type="dxa"/>
            <w:shd w:val="clear" w:color="auto" w:fill="auto"/>
          </w:tcPr>
          <w:p w14:paraId="23966580" w14:textId="77777777"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5BC0AC60" w14:textId="77777777" w:rsidR="0062226E" w:rsidRPr="00242E6F" w:rsidRDefault="0062226E" w:rsidP="004A5E01">
            <w:pPr>
              <w:rPr>
                <w:rFonts w:asciiTheme="minorHAnsi" w:hAnsiTheme="minorHAnsi" w:cstheme="minorHAnsi"/>
                <w:sz w:val="20"/>
                <w:szCs w:val="20"/>
              </w:rPr>
            </w:pPr>
          </w:p>
          <w:p w14:paraId="09A1C6A8" w14:textId="77777777"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E4EBE1A" w14:textId="77777777" w:rsidR="0062226E" w:rsidRPr="00242E6F" w:rsidRDefault="0062226E" w:rsidP="004A5E01">
            <w:pPr>
              <w:rPr>
                <w:rFonts w:asciiTheme="minorHAnsi" w:hAnsiTheme="minorHAnsi" w:cstheme="minorHAnsi"/>
                <w:sz w:val="20"/>
                <w:szCs w:val="20"/>
              </w:rPr>
            </w:pPr>
          </w:p>
          <w:p w14:paraId="4DDF9F38"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6EC14E4" w14:textId="77777777" w:rsidR="0062226E" w:rsidRPr="00242E6F" w:rsidRDefault="0062226E" w:rsidP="004A5E01">
            <w:pPr>
              <w:spacing w:before="120"/>
              <w:rPr>
                <w:rFonts w:asciiTheme="minorHAnsi" w:hAnsiTheme="minorHAnsi" w:cstheme="minorHAnsi"/>
                <w:sz w:val="20"/>
                <w:szCs w:val="20"/>
              </w:rPr>
            </w:pPr>
          </w:p>
          <w:p w14:paraId="79EA37BB"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68F706"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AD95ED9" w14:textId="77777777" w:rsidR="0062226E" w:rsidRPr="00242E6F" w:rsidRDefault="0062226E" w:rsidP="004A5E01">
            <w:pPr>
              <w:spacing w:before="120"/>
              <w:rPr>
                <w:rFonts w:asciiTheme="minorHAnsi" w:hAnsiTheme="minorHAnsi" w:cstheme="minorHAnsi"/>
                <w:sz w:val="20"/>
                <w:szCs w:val="20"/>
              </w:rPr>
            </w:pPr>
          </w:p>
          <w:p w14:paraId="4018711D" w14:textId="77777777" w:rsidR="0062226E" w:rsidRPr="00242E6F" w:rsidRDefault="0062226E" w:rsidP="004A5E01">
            <w:pPr>
              <w:rPr>
                <w:rFonts w:asciiTheme="minorHAnsi" w:hAnsiTheme="minorHAnsi" w:cstheme="minorHAnsi"/>
                <w:sz w:val="20"/>
                <w:szCs w:val="20"/>
              </w:rPr>
            </w:pPr>
          </w:p>
          <w:p w14:paraId="04B84DE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2D91BE76" w14:textId="77777777" w:rsidR="0062226E" w:rsidRPr="00242E6F" w:rsidRDefault="0062226E" w:rsidP="004A5E01">
            <w:pPr>
              <w:rPr>
                <w:rFonts w:asciiTheme="minorHAnsi" w:hAnsiTheme="minorHAnsi" w:cstheme="minorHAnsi"/>
                <w:sz w:val="20"/>
                <w:szCs w:val="20"/>
              </w:rPr>
            </w:pPr>
          </w:p>
          <w:p w14:paraId="4B446E0A"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1B3E3FD0" w14:textId="77777777" w:rsidR="0062226E" w:rsidRPr="00242E6F" w:rsidRDefault="0062226E" w:rsidP="004A5E01">
            <w:pPr>
              <w:spacing w:before="120"/>
              <w:rPr>
                <w:rFonts w:asciiTheme="minorHAnsi" w:hAnsiTheme="minorHAnsi" w:cstheme="minorHAnsi"/>
                <w:b/>
                <w:bCs/>
                <w:sz w:val="20"/>
                <w:szCs w:val="20"/>
              </w:rPr>
            </w:pPr>
          </w:p>
          <w:p w14:paraId="3E22E1A9" w14:textId="31D7DB5C"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37D4BA" w14:textId="77777777" w:rsidR="0062226E" w:rsidRPr="00242E6F" w:rsidRDefault="0062226E" w:rsidP="004A5E01">
            <w:pPr>
              <w:spacing w:before="120"/>
              <w:rPr>
                <w:rFonts w:asciiTheme="minorHAnsi" w:hAnsiTheme="minorHAnsi" w:cstheme="minorHAnsi"/>
                <w:sz w:val="20"/>
                <w:szCs w:val="20"/>
              </w:rPr>
            </w:pPr>
          </w:p>
          <w:p w14:paraId="07E8D697" w14:textId="77777777" w:rsidR="0062226E" w:rsidRPr="00242E6F" w:rsidRDefault="0062226E" w:rsidP="004A5E01">
            <w:pPr>
              <w:spacing w:before="120"/>
              <w:rPr>
                <w:rFonts w:asciiTheme="minorHAnsi" w:hAnsiTheme="minorHAnsi" w:cstheme="minorHAnsi"/>
                <w:sz w:val="20"/>
                <w:szCs w:val="20"/>
              </w:rPr>
            </w:pPr>
          </w:p>
          <w:p w14:paraId="0A7D0B5E" w14:textId="77777777" w:rsidR="0062226E" w:rsidRPr="00242E6F" w:rsidRDefault="0062226E" w:rsidP="004A5E01">
            <w:pPr>
              <w:spacing w:before="120"/>
              <w:rPr>
                <w:rFonts w:asciiTheme="minorHAnsi" w:hAnsiTheme="minorHAnsi" w:cstheme="minorHAnsi"/>
                <w:sz w:val="20"/>
                <w:szCs w:val="20"/>
              </w:rPr>
            </w:pPr>
          </w:p>
          <w:p w14:paraId="7A29C493" w14:textId="77777777" w:rsidR="0062226E" w:rsidRPr="00242E6F" w:rsidRDefault="0062226E" w:rsidP="004A5E01">
            <w:pPr>
              <w:spacing w:before="120"/>
              <w:rPr>
                <w:rFonts w:asciiTheme="minorHAnsi" w:hAnsiTheme="minorHAnsi" w:cstheme="minorHAnsi"/>
                <w:sz w:val="20"/>
                <w:szCs w:val="20"/>
              </w:rPr>
            </w:pPr>
          </w:p>
        </w:tc>
        <w:tc>
          <w:tcPr>
            <w:tcW w:w="4945" w:type="dxa"/>
            <w:shd w:val="clear" w:color="auto" w:fill="auto"/>
          </w:tcPr>
          <w:p w14:paraId="2F673AC8" w14:textId="77777777" w:rsidR="0062226E" w:rsidRPr="00242E6F" w:rsidRDefault="0062226E" w:rsidP="004A5E01">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2646DC68" w14:textId="77777777" w:rsidR="0062226E" w:rsidRPr="00242E6F" w:rsidRDefault="0062226E" w:rsidP="004A5E01">
            <w:pPr>
              <w:spacing w:before="120"/>
              <w:rPr>
                <w:rFonts w:asciiTheme="minorHAnsi" w:hAnsiTheme="minorHAnsi" w:cstheme="minorHAnsi"/>
                <w:sz w:val="20"/>
                <w:szCs w:val="20"/>
              </w:rPr>
            </w:pPr>
          </w:p>
          <w:p w14:paraId="07823BC8" w14:textId="77777777" w:rsidR="0062226E" w:rsidRPr="00242E6F" w:rsidRDefault="0062226E" w:rsidP="004A5E01">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A3C0B66" w14:textId="77777777" w:rsidR="0062226E" w:rsidRPr="00242E6F" w:rsidRDefault="0062226E" w:rsidP="004A5E01">
            <w:pPr>
              <w:spacing w:before="120"/>
              <w:rPr>
                <w:rFonts w:asciiTheme="minorHAnsi" w:hAnsiTheme="minorHAnsi" w:cstheme="minorHAnsi"/>
                <w:sz w:val="20"/>
                <w:szCs w:val="20"/>
              </w:rPr>
            </w:pPr>
          </w:p>
          <w:p w14:paraId="5C8E142E"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1A91787" w14:textId="77777777" w:rsidR="0062226E" w:rsidRPr="00242E6F" w:rsidRDefault="0062226E" w:rsidP="004A5E01">
            <w:pPr>
              <w:spacing w:before="120"/>
              <w:rPr>
                <w:rFonts w:asciiTheme="minorHAnsi" w:hAnsiTheme="minorHAnsi" w:cstheme="minorHAnsi"/>
                <w:sz w:val="20"/>
                <w:szCs w:val="20"/>
              </w:rPr>
            </w:pPr>
          </w:p>
          <w:p w14:paraId="5EF888AF"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7FA077F7" w14:textId="77777777"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A272921" w14:textId="77777777" w:rsidR="0062226E" w:rsidRPr="00242E6F" w:rsidRDefault="0062226E" w:rsidP="004A5E01">
            <w:pPr>
              <w:spacing w:before="120"/>
              <w:rPr>
                <w:rFonts w:asciiTheme="minorHAnsi" w:hAnsiTheme="minorHAnsi" w:cstheme="minorHAnsi"/>
                <w:sz w:val="20"/>
                <w:szCs w:val="20"/>
              </w:rPr>
            </w:pPr>
          </w:p>
          <w:p w14:paraId="5B61AE21" w14:textId="77777777" w:rsidR="0062226E" w:rsidRPr="00242E6F" w:rsidRDefault="0062226E" w:rsidP="004A5E01">
            <w:pPr>
              <w:spacing w:before="120"/>
              <w:rPr>
                <w:rFonts w:asciiTheme="minorHAnsi" w:hAnsiTheme="minorHAnsi" w:cstheme="minorHAnsi"/>
                <w:sz w:val="20"/>
                <w:szCs w:val="20"/>
              </w:rPr>
            </w:pPr>
          </w:p>
          <w:p w14:paraId="4D620B58"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455A0343" w14:textId="77777777" w:rsidR="0062226E" w:rsidRPr="00242E6F" w:rsidRDefault="0062226E" w:rsidP="004A5E01">
            <w:pPr>
              <w:rPr>
                <w:rFonts w:asciiTheme="minorHAnsi" w:hAnsiTheme="minorHAnsi" w:cstheme="minorHAnsi"/>
                <w:sz w:val="20"/>
                <w:szCs w:val="20"/>
              </w:rPr>
            </w:pPr>
          </w:p>
          <w:p w14:paraId="293C0871" w14:textId="77777777" w:rsidR="0062226E" w:rsidRPr="00242E6F" w:rsidRDefault="0062226E" w:rsidP="004A5E01">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7F1CAE7D" w14:textId="77777777" w:rsidR="0062226E" w:rsidRPr="00242E6F" w:rsidRDefault="0062226E" w:rsidP="004A5E01">
            <w:pPr>
              <w:spacing w:before="120"/>
              <w:rPr>
                <w:rFonts w:asciiTheme="minorHAnsi" w:hAnsiTheme="minorHAnsi" w:cstheme="minorHAnsi"/>
                <w:b/>
                <w:bCs/>
                <w:sz w:val="20"/>
                <w:szCs w:val="20"/>
              </w:rPr>
            </w:pPr>
          </w:p>
          <w:p w14:paraId="0A5EF0A4" w14:textId="410725E6" w:rsidR="0062226E" w:rsidRPr="00242E6F" w:rsidRDefault="0062226E" w:rsidP="004A5E01">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7428789" w14:textId="77777777" w:rsidR="0062226E" w:rsidRPr="00242E6F" w:rsidRDefault="0062226E" w:rsidP="004A5E01">
            <w:pPr>
              <w:spacing w:before="120"/>
              <w:rPr>
                <w:rFonts w:asciiTheme="minorHAnsi" w:hAnsiTheme="minorHAnsi" w:cstheme="minorHAnsi"/>
                <w:sz w:val="20"/>
                <w:szCs w:val="20"/>
              </w:rPr>
            </w:pPr>
          </w:p>
          <w:p w14:paraId="4E56894E" w14:textId="77777777" w:rsidR="0062226E" w:rsidRPr="00242E6F" w:rsidRDefault="0062226E" w:rsidP="004A5E01">
            <w:pPr>
              <w:spacing w:before="120"/>
              <w:rPr>
                <w:rFonts w:asciiTheme="minorHAnsi" w:hAnsiTheme="minorHAnsi" w:cstheme="minorHAnsi"/>
                <w:sz w:val="20"/>
                <w:szCs w:val="20"/>
              </w:rPr>
            </w:pPr>
          </w:p>
          <w:p w14:paraId="68DE5CF6" w14:textId="77777777" w:rsidR="0062226E" w:rsidRPr="00242E6F" w:rsidRDefault="0062226E" w:rsidP="004A5E01">
            <w:pPr>
              <w:spacing w:before="120"/>
              <w:rPr>
                <w:rFonts w:asciiTheme="minorHAnsi" w:hAnsiTheme="minorHAnsi" w:cstheme="minorHAnsi"/>
                <w:sz w:val="20"/>
                <w:szCs w:val="20"/>
              </w:rPr>
            </w:pPr>
          </w:p>
          <w:p w14:paraId="35A12B39" w14:textId="77777777" w:rsidR="0062226E" w:rsidRPr="00242E6F" w:rsidRDefault="0062226E" w:rsidP="004A5E01">
            <w:pPr>
              <w:spacing w:before="120"/>
              <w:rPr>
                <w:rFonts w:asciiTheme="minorHAnsi" w:hAnsiTheme="minorHAnsi" w:cstheme="minorHAnsi"/>
                <w:sz w:val="20"/>
                <w:szCs w:val="20"/>
              </w:rPr>
            </w:pPr>
          </w:p>
        </w:tc>
      </w:tr>
    </w:tbl>
    <w:p w14:paraId="4D5094CA" w14:textId="77777777" w:rsidR="0062226E" w:rsidRPr="00242E6F" w:rsidRDefault="0062226E" w:rsidP="0062226E">
      <w:pPr>
        <w:pStyle w:val="af0"/>
        <w:spacing w:before="0" w:after="0"/>
        <w:ind w:left="2693" w:right="113"/>
        <w:rPr>
          <w:rFonts w:asciiTheme="minorHAnsi" w:hAnsiTheme="minorHAnsi" w:cstheme="minorHAnsi"/>
          <w:i w:val="0"/>
          <w:color w:val="000000"/>
        </w:rPr>
      </w:pPr>
    </w:p>
    <w:p w14:paraId="2768D956" w14:textId="77777777" w:rsidR="0062226E" w:rsidRPr="00242E6F" w:rsidRDefault="0062226E" w:rsidP="0062226E">
      <w:pPr>
        <w:pStyle w:val="af0"/>
        <w:spacing w:before="0" w:after="0"/>
        <w:ind w:right="851"/>
        <w:rPr>
          <w:rFonts w:asciiTheme="minorHAnsi" w:hAnsiTheme="minorHAnsi" w:cstheme="minorHAnsi"/>
          <w:i w:val="0"/>
          <w:color w:val="000000"/>
        </w:rPr>
      </w:pPr>
    </w:p>
    <w:p w14:paraId="7C667B73" w14:textId="6D5ADB73" w:rsidR="00890368" w:rsidRPr="00242E6F" w:rsidRDefault="00890368">
      <w:pPr>
        <w:rPr>
          <w:rFonts w:asciiTheme="minorHAnsi" w:eastAsia="Times New Roman" w:hAnsiTheme="minorHAnsi" w:cstheme="minorHAnsi"/>
          <w:b/>
          <w:iCs/>
          <w:sz w:val="20"/>
          <w:szCs w:val="20"/>
        </w:rPr>
      </w:pPr>
      <w:r w:rsidRPr="00242E6F">
        <w:rPr>
          <w:rFonts w:asciiTheme="minorHAnsi" w:hAnsiTheme="minorHAnsi" w:cstheme="minorHAnsi"/>
          <w:b/>
          <w:i/>
        </w:rPr>
        <w:br w:type="page"/>
      </w: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107B0" w:rsidRPr="00242E6F" w14:paraId="66C8C7A4" w14:textId="77777777" w:rsidTr="001C390D">
        <w:trPr>
          <w:trHeight w:val="451"/>
          <w:jc w:val="center"/>
        </w:trPr>
        <w:tc>
          <w:tcPr>
            <w:tcW w:w="10087" w:type="dxa"/>
            <w:shd w:val="clear" w:color="auto" w:fill="AFA577"/>
          </w:tcPr>
          <w:p w14:paraId="61C1E706" w14:textId="77777777" w:rsidR="006107B0" w:rsidRPr="00242E6F" w:rsidRDefault="006107B0" w:rsidP="001C390D">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3F9FBF16" w14:textId="77777777" w:rsidR="006107B0" w:rsidRPr="00242E6F" w:rsidRDefault="006107B0" w:rsidP="006107B0">
      <w:pPr>
        <w:rPr>
          <w:rFonts w:asciiTheme="minorHAnsi" w:hAnsiTheme="minorHAnsi" w:cstheme="minorHAnsi"/>
        </w:rPr>
      </w:pPr>
    </w:p>
    <w:p w14:paraId="6E728708" w14:textId="77777777" w:rsidR="006107B0" w:rsidRPr="00242E6F" w:rsidRDefault="006107B0" w:rsidP="006107B0">
      <w:pPr>
        <w:rPr>
          <w:rFonts w:asciiTheme="minorHAnsi" w:hAnsiTheme="minorHAnsi" w:cstheme="minorHAnsi"/>
        </w:rPr>
      </w:pPr>
      <w:r w:rsidRPr="00242E6F">
        <w:rPr>
          <w:rFonts w:asciiTheme="minorHAnsi" w:hAnsiTheme="minorHAnsi" w:cstheme="minorHAnsi"/>
        </w:rPr>
        <w:t xml:space="preserve">Remplir une fiche par auteur. </w:t>
      </w:r>
    </w:p>
    <w:p w14:paraId="3AB32828" w14:textId="77777777" w:rsidR="006107B0" w:rsidRPr="00242E6F" w:rsidRDefault="006107B0" w:rsidP="006107B0">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107B0" w:rsidRPr="00242E6F" w14:paraId="6DBD8AA2" w14:textId="77777777" w:rsidTr="001C390D">
        <w:trPr>
          <w:trHeight w:val="461"/>
        </w:trPr>
        <w:tc>
          <w:tcPr>
            <w:tcW w:w="9889" w:type="dxa"/>
            <w:vAlign w:val="center"/>
          </w:tcPr>
          <w:p w14:paraId="06184FE4" w14:textId="77777777" w:rsidR="006107B0" w:rsidRPr="00242E6F" w:rsidRDefault="006107B0" w:rsidP="001C390D">
            <w:pPr>
              <w:jc w:val="center"/>
              <w:rPr>
                <w:rFonts w:asciiTheme="minorHAnsi" w:hAnsiTheme="minorHAnsi" w:cstheme="minorHAnsi"/>
                <w:b/>
              </w:rPr>
            </w:pPr>
            <w:r w:rsidRPr="00242E6F">
              <w:rPr>
                <w:rFonts w:asciiTheme="minorHAnsi" w:hAnsiTheme="minorHAnsi" w:cstheme="minorHAnsi"/>
                <w:b/>
              </w:rPr>
              <w:t>Auteur</w:t>
            </w:r>
          </w:p>
        </w:tc>
      </w:tr>
      <w:tr w:rsidR="006107B0" w:rsidRPr="00242E6F" w14:paraId="5DC3D2A0" w14:textId="77777777" w:rsidTr="001C390D">
        <w:trPr>
          <w:trHeight w:val="2327"/>
        </w:trPr>
        <w:tc>
          <w:tcPr>
            <w:tcW w:w="9889" w:type="dxa"/>
          </w:tcPr>
          <w:p w14:paraId="1B7C5A85"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Pr="00242E6F">
              <w:rPr>
                <w:rFonts w:asciiTheme="minorHAnsi" w:hAnsiTheme="minorHAnsi" w:cstheme="minorHAnsi"/>
                <w:sz w:val="20"/>
                <w:szCs w:val="20"/>
              </w:rPr>
              <w:fldChar w:fldCharType="begin">
                <w:ffData>
                  <w:name w:val="Texte1"/>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0CA968ED" w14:textId="77777777" w:rsidR="006107B0" w:rsidRPr="00242E6F" w:rsidRDefault="006107B0" w:rsidP="001C390D">
            <w:pPr>
              <w:rPr>
                <w:rFonts w:asciiTheme="minorHAnsi" w:hAnsiTheme="minorHAnsi" w:cstheme="minorHAnsi"/>
                <w:sz w:val="20"/>
                <w:szCs w:val="20"/>
              </w:rPr>
            </w:pPr>
          </w:p>
          <w:p w14:paraId="5A2AFFF2"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Pr="00242E6F">
              <w:rPr>
                <w:rFonts w:asciiTheme="minorHAnsi" w:hAnsiTheme="minorHAnsi" w:cstheme="minorHAnsi"/>
                <w:sz w:val="20"/>
                <w:szCs w:val="20"/>
              </w:rPr>
              <w:fldChar w:fldCharType="begin">
                <w:ffData>
                  <w:name w:val="Texte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EA9DB6E" w14:textId="77777777" w:rsidR="006107B0" w:rsidRPr="00242E6F" w:rsidRDefault="006107B0" w:rsidP="001C390D">
            <w:pPr>
              <w:rPr>
                <w:rFonts w:asciiTheme="minorHAnsi" w:hAnsiTheme="minorHAnsi" w:cstheme="minorHAnsi"/>
                <w:sz w:val="20"/>
                <w:szCs w:val="20"/>
              </w:rPr>
            </w:pPr>
          </w:p>
          <w:p w14:paraId="1553CFBF"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B55A27C" w14:textId="77777777" w:rsidR="006107B0" w:rsidRPr="00242E6F" w:rsidRDefault="006107B0" w:rsidP="001C390D">
            <w:pPr>
              <w:rPr>
                <w:rFonts w:asciiTheme="minorHAnsi" w:hAnsiTheme="minorHAnsi" w:cstheme="minorHAnsi"/>
                <w:sz w:val="20"/>
                <w:szCs w:val="20"/>
              </w:rPr>
            </w:pPr>
          </w:p>
          <w:p w14:paraId="2F474F8E"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3C742E60" w14:textId="77777777" w:rsidR="006107B0" w:rsidRPr="00242E6F" w:rsidRDefault="006107B0" w:rsidP="006107B0">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107B0" w:rsidRPr="00242E6F" w14:paraId="54B865D4" w14:textId="77777777" w:rsidTr="001C390D">
        <w:trPr>
          <w:trHeight w:val="461"/>
        </w:trPr>
        <w:tc>
          <w:tcPr>
            <w:tcW w:w="4944" w:type="dxa"/>
            <w:shd w:val="clear" w:color="auto" w:fill="auto"/>
            <w:vAlign w:val="center"/>
          </w:tcPr>
          <w:p w14:paraId="5023E214" w14:textId="77777777" w:rsidR="006107B0" w:rsidRPr="00242E6F" w:rsidRDefault="006107B0" w:rsidP="001C390D">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0BA504DE" w14:textId="77777777" w:rsidR="006107B0" w:rsidRPr="00242E6F" w:rsidRDefault="006107B0" w:rsidP="001C390D">
            <w:pPr>
              <w:jc w:val="center"/>
              <w:rPr>
                <w:rFonts w:asciiTheme="minorHAnsi" w:hAnsiTheme="minorHAnsi" w:cstheme="minorHAnsi"/>
              </w:rPr>
            </w:pPr>
            <w:r w:rsidRPr="00242E6F">
              <w:rPr>
                <w:rFonts w:asciiTheme="minorHAnsi" w:hAnsiTheme="minorHAnsi" w:cstheme="minorHAnsi"/>
                <w:b/>
              </w:rPr>
              <w:t>Situation actuelle (si différente)</w:t>
            </w:r>
          </w:p>
        </w:tc>
      </w:tr>
      <w:tr w:rsidR="006107B0" w:rsidRPr="00242E6F" w14:paraId="42F02C7C" w14:textId="77777777" w:rsidTr="001C390D">
        <w:trPr>
          <w:trHeight w:val="3445"/>
        </w:trPr>
        <w:tc>
          <w:tcPr>
            <w:tcW w:w="4944" w:type="dxa"/>
            <w:shd w:val="clear" w:color="auto" w:fill="auto"/>
          </w:tcPr>
          <w:p w14:paraId="41276429" w14:textId="77777777" w:rsidR="006107B0" w:rsidRPr="00242E6F" w:rsidRDefault="006107B0" w:rsidP="001C390D">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F3A532F" w14:textId="77777777" w:rsidR="006107B0" w:rsidRPr="00242E6F" w:rsidRDefault="006107B0" w:rsidP="001C390D">
            <w:pPr>
              <w:rPr>
                <w:rFonts w:asciiTheme="minorHAnsi" w:hAnsiTheme="minorHAnsi" w:cstheme="minorHAnsi"/>
                <w:sz w:val="20"/>
                <w:szCs w:val="20"/>
              </w:rPr>
            </w:pPr>
          </w:p>
          <w:p w14:paraId="1B960732" w14:textId="77777777" w:rsidR="006107B0" w:rsidRPr="00242E6F" w:rsidRDefault="006107B0" w:rsidP="001C390D">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659EC9D3" w14:textId="77777777" w:rsidR="006107B0" w:rsidRPr="00242E6F" w:rsidRDefault="006107B0" w:rsidP="001C390D">
            <w:pPr>
              <w:rPr>
                <w:rFonts w:asciiTheme="minorHAnsi" w:hAnsiTheme="minorHAnsi" w:cstheme="minorHAnsi"/>
                <w:sz w:val="20"/>
                <w:szCs w:val="20"/>
              </w:rPr>
            </w:pPr>
          </w:p>
          <w:p w14:paraId="17B19A7E"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3808A66" w14:textId="77777777" w:rsidR="006107B0" w:rsidRPr="00242E6F" w:rsidRDefault="006107B0" w:rsidP="001C390D">
            <w:pPr>
              <w:spacing w:before="120"/>
              <w:rPr>
                <w:rFonts w:asciiTheme="minorHAnsi" w:hAnsiTheme="minorHAnsi" w:cstheme="minorHAnsi"/>
                <w:sz w:val="20"/>
                <w:szCs w:val="20"/>
              </w:rPr>
            </w:pPr>
          </w:p>
          <w:p w14:paraId="454A2E7D"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49E65D88"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259F085E" w14:textId="77777777" w:rsidR="006107B0" w:rsidRPr="00242E6F" w:rsidRDefault="006107B0" w:rsidP="001C390D">
            <w:pPr>
              <w:spacing w:before="120"/>
              <w:rPr>
                <w:rFonts w:asciiTheme="minorHAnsi" w:hAnsiTheme="minorHAnsi" w:cstheme="minorHAnsi"/>
                <w:sz w:val="20"/>
                <w:szCs w:val="20"/>
              </w:rPr>
            </w:pPr>
          </w:p>
          <w:p w14:paraId="6110CF72" w14:textId="77777777" w:rsidR="006107B0" w:rsidRPr="00242E6F" w:rsidRDefault="006107B0" w:rsidP="001C390D">
            <w:pPr>
              <w:rPr>
                <w:rFonts w:asciiTheme="minorHAnsi" w:hAnsiTheme="minorHAnsi" w:cstheme="minorHAnsi"/>
                <w:sz w:val="20"/>
                <w:szCs w:val="20"/>
              </w:rPr>
            </w:pPr>
          </w:p>
          <w:p w14:paraId="5CF32553"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76EBC3FB" w14:textId="77777777" w:rsidR="006107B0" w:rsidRPr="00242E6F" w:rsidRDefault="006107B0" w:rsidP="001C390D">
            <w:pPr>
              <w:rPr>
                <w:rFonts w:asciiTheme="minorHAnsi" w:hAnsiTheme="minorHAnsi" w:cstheme="minorHAnsi"/>
                <w:sz w:val="20"/>
                <w:szCs w:val="20"/>
              </w:rPr>
            </w:pPr>
          </w:p>
          <w:p w14:paraId="4DCA646D"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687B8755" w14:textId="77777777" w:rsidR="006107B0" w:rsidRPr="00242E6F" w:rsidRDefault="006107B0" w:rsidP="001C390D">
            <w:pPr>
              <w:spacing w:before="120"/>
              <w:rPr>
                <w:rFonts w:asciiTheme="minorHAnsi" w:hAnsiTheme="minorHAnsi" w:cstheme="minorHAnsi"/>
                <w:b/>
                <w:bCs/>
                <w:sz w:val="20"/>
                <w:szCs w:val="20"/>
              </w:rPr>
            </w:pPr>
          </w:p>
          <w:p w14:paraId="6603AAA2"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35B5F220" w14:textId="77777777" w:rsidR="006107B0" w:rsidRPr="00242E6F" w:rsidRDefault="006107B0" w:rsidP="001C390D">
            <w:pPr>
              <w:spacing w:before="120"/>
              <w:rPr>
                <w:rFonts w:asciiTheme="minorHAnsi" w:hAnsiTheme="minorHAnsi" w:cstheme="minorHAnsi"/>
                <w:sz w:val="20"/>
                <w:szCs w:val="20"/>
              </w:rPr>
            </w:pPr>
          </w:p>
          <w:p w14:paraId="20169755" w14:textId="77777777" w:rsidR="006107B0" w:rsidRPr="00242E6F" w:rsidRDefault="006107B0" w:rsidP="001C390D">
            <w:pPr>
              <w:spacing w:before="120"/>
              <w:rPr>
                <w:rFonts w:asciiTheme="minorHAnsi" w:hAnsiTheme="minorHAnsi" w:cstheme="minorHAnsi"/>
                <w:sz w:val="20"/>
                <w:szCs w:val="20"/>
              </w:rPr>
            </w:pPr>
          </w:p>
          <w:p w14:paraId="1DB86C53" w14:textId="77777777" w:rsidR="006107B0" w:rsidRPr="00242E6F" w:rsidRDefault="006107B0" w:rsidP="001C390D">
            <w:pPr>
              <w:spacing w:before="120"/>
              <w:rPr>
                <w:rFonts w:asciiTheme="minorHAnsi" w:hAnsiTheme="minorHAnsi" w:cstheme="minorHAnsi"/>
                <w:sz w:val="20"/>
                <w:szCs w:val="20"/>
              </w:rPr>
            </w:pPr>
          </w:p>
          <w:p w14:paraId="47207AD4" w14:textId="77777777" w:rsidR="006107B0" w:rsidRPr="00242E6F" w:rsidRDefault="006107B0" w:rsidP="001C390D">
            <w:pPr>
              <w:spacing w:before="120"/>
              <w:rPr>
                <w:rFonts w:asciiTheme="minorHAnsi" w:hAnsiTheme="minorHAnsi" w:cstheme="minorHAnsi"/>
                <w:sz w:val="20"/>
                <w:szCs w:val="20"/>
              </w:rPr>
            </w:pPr>
          </w:p>
        </w:tc>
        <w:tc>
          <w:tcPr>
            <w:tcW w:w="4945" w:type="dxa"/>
            <w:shd w:val="clear" w:color="auto" w:fill="auto"/>
          </w:tcPr>
          <w:p w14:paraId="4414E637" w14:textId="77777777" w:rsidR="006107B0" w:rsidRPr="00242E6F" w:rsidRDefault="006107B0" w:rsidP="001C390D">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70D0A598" w14:textId="77777777" w:rsidR="006107B0" w:rsidRPr="00242E6F" w:rsidRDefault="006107B0" w:rsidP="001C390D">
            <w:pPr>
              <w:spacing w:before="120"/>
              <w:rPr>
                <w:rFonts w:asciiTheme="minorHAnsi" w:hAnsiTheme="minorHAnsi" w:cstheme="minorHAnsi"/>
                <w:sz w:val="20"/>
                <w:szCs w:val="20"/>
              </w:rPr>
            </w:pPr>
          </w:p>
          <w:p w14:paraId="0F6D9B5A"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7AED8B28" w14:textId="77777777" w:rsidR="006107B0" w:rsidRPr="00242E6F" w:rsidRDefault="006107B0" w:rsidP="001C390D">
            <w:pPr>
              <w:spacing w:before="120"/>
              <w:rPr>
                <w:rFonts w:asciiTheme="minorHAnsi" w:hAnsiTheme="minorHAnsi" w:cstheme="minorHAnsi"/>
                <w:sz w:val="20"/>
                <w:szCs w:val="20"/>
              </w:rPr>
            </w:pPr>
          </w:p>
          <w:p w14:paraId="060077F8"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5B071113" w14:textId="77777777" w:rsidR="006107B0" w:rsidRPr="00242E6F" w:rsidRDefault="006107B0" w:rsidP="001C390D">
            <w:pPr>
              <w:spacing w:before="120"/>
              <w:rPr>
                <w:rFonts w:asciiTheme="minorHAnsi" w:hAnsiTheme="minorHAnsi" w:cstheme="minorHAnsi"/>
                <w:sz w:val="20"/>
                <w:szCs w:val="20"/>
              </w:rPr>
            </w:pPr>
          </w:p>
          <w:p w14:paraId="3926F7A5"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26F74471"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7709722C" w14:textId="77777777" w:rsidR="006107B0" w:rsidRPr="00242E6F" w:rsidRDefault="006107B0" w:rsidP="001C390D">
            <w:pPr>
              <w:spacing w:before="120"/>
              <w:rPr>
                <w:rFonts w:asciiTheme="minorHAnsi" w:hAnsiTheme="minorHAnsi" w:cstheme="minorHAnsi"/>
                <w:sz w:val="20"/>
                <w:szCs w:val="20"/>
              </w:rPr>
            </w:pPr>
          </w:p>
          <w:p w14:paraId="406DFAFE" w14:textId="77777777" w:rsidR="006107B0" w:rsidRPr="00242E6F" w:rsidRDefault="006107B0" w:rsidP="001C390D">
            <w:pPr>
              <w:spacing w:before="120"/>
              <w:rPr>
                <w:rFonts w:asciiTheme="minorHAnsi" w:hAnsiTheme="minorHAnsi" w:cstheme="minorHAnsi"/>
                <w:sz w:val="20"/>
                <w:szCs w:val="20"/>
              </w:rPr>
            </w:pPr>
          </w:p>
          <w:p w14:paraId="5642C999"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5B3CDEED" w14:textId="77777777" w:rsidR="006107B0" w:rsidRPr="00242E6F" w:rsidRDefault="006107B0" w:rsidP="001C390D">
            <w:pPr>
              <w:rPr>
                <w:rFonts w:asciiTheme="minorHAnsi" w:hAnsiTheme="minorHAnsi" w:cstheme="minorHAnsi"/>
                <w:sz w:val="20"/>
                <w:szCs w:val="20"/>
              </w:rPr>
            </w:pPr>
          </w:p>
          <w:p w14:paraId="49411CF6"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6200F4AA" w14:textId="77777777" w:rsidR="006107B0" w:rsidRPr="00242E6F" w:rsidRDefault="006107B0" w:rsidP="001C390D">
            <w:pPr>
              <w:spacing w:before="120"/>
              <w:rPr>
                <w:rFonts w:asciiTheme="minorHAnsi" w:hAnsiTheme="minorHAnsi" w:cstheme="minorHAnsi"/>
                <w:b/>
                <w:bCs/>
                <w:sz w:val="20"/>
                <w:szCs w:val="20"/>
              </w:rPr>
            </w:pPr>
          </w:p>
          <w:p w14:paraId="59B6FBCB"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5BE67303" w14:textId="77777777" w:rsidR="006107B0" w:rsidRPr="00242E6F" w:rsidRDefault="006107B0" w:rsidP="001C390D">
            <w:pPr>
              <w:spacing w:before="120"/>
              <w:rPr>
                <w:rFonts w:asciiTheme="minorHAnsi" w:hAnsiTheme="minorHAnsi" w:cstheme="minorHAnsi"/>
                <w:sz w:val="20"/>
                <w:szCs w:val="20"/>
              </w:rPr>
            </w:pPr>
          </w:p>
          <w:p w14:paraId="32D712E2" w14:textId="77777777" w:rsidR="006107B0" w:rsidRPr="00242E6F" w:rsidRDefault="006107B0" w:rsidP="001C390D">
            <w:pPr>
              <w:spacing w:before="120"/>
              <w:rPr>
                <w:rFonts w:asciiTheme="minorHAnsi" w:hAnsiTheme="minorHAnsi" w:cstheme="minorHAnsi"/>
                <w:sz w:val="20"/>
                <w:szCs w:val="20"/>
              </w:rPr>
            </w:pPr>
          </w:p>
          <w:p w14:paraId="7FFC24F1" w14:textId="77777777" w:rsidR="006107B0" w:rsidRPr="00242E6F" w:rsidRDefault="006107B0" w:rsidP="001C390D">
            <w:pPr>
              <w:spacing w:before="120"/>
              <w:rPr>
                <w:rFonts w:asciiTheme="minorHAnsi" w:hAnsiTheme="minorHAnsi" w:cstheme="minorHAnsi"/>
                <w:sz w:val="20"/>
                <w:szCs w:val="20"/>
              </w:rPr>
            </w:pPr>
          </w:p>
          <w:p w14:paraId="07221E47" w14:textId="77777777" w:rsidR="006107B0" w:rsidRPr="00242E6F" w:rsidRDefault="006107B0" w:rsidP="001C390D">
            <w:pPr>
              <w:spacing w:before="120"/>
              <w:rPr>
                <w:rFonts w:asciiTheme="minorHAnsi" w:hAnsiTheme="minorHAnsi" w:cstheme="minorHAnsi"/>
                <w:sz w:val="20"/>
                <w:szCs w:val="20"/>
              </w:rPr>
            </w:pPr>
          </w:p>
        </w:tc>
      </w:tr>
    </w:tbl>
    <w:p w14:paraId="12E76EB6" w14:textId="77777777" w:rsidR="006107B0" w:rsidRPr="00242E6F" w:rsidRDefault="006107B0" w:rsidP="006107B0">
      <w:pPr>
        <w:pStyle w:val="af0"/>
        <w:spacing w:before="0" w:after="0"/>
        <w:ind w:left="2693" w:right="113"/>
        <w:rPr>
          <w:rFonts w:asciiTheme="minorHAnsi" w:hAnsiTheme="minorHAnsi" w:cstheme="minorHAnsi"/>
          <w:i w:val="0"/>
          <w:color w:val="000000"/>
        </w:rPr>
      </w:pPr>
    </w:p>
    <w:p w14:paraId="538EF18A" w14:textId="77777777" w:rsidR="006107B0" w:rsidRPr="00242E6F" w:rsidRDefault="006107B0" w:rsidP="006107B0">
      <w:pPr>
        <w:pStyle w:val="af0"/>
        <w:spacing w:before="0" w:after="0"/>
        <w:ind w:right="851"/>
        <w:rPr>
          <w:rFonts w:asciiTheme="minorHAnsi" w:hAnsiTheme="minorHAnsi" w:cstheme="minorHAnsi"/>
          <w:i w:val="0"/>
          <w:color w:val="000000"/>
        </w:rPr>
      </w:pPr>
    </w:p>
    <w:p w14:paraId="11C7BA2D" w14:textId="77777777" w:rsidR="0062226E" w:rsidRDefault="0062226E" w:rsidP="0062226E">
      <w:pPr>
        <w:pStyle w:val="af0"/>
        <w:spacing w:before="0" w:after="0"/>
        <w:ind w:left="2693" w:right="113"/>
        <w:rPr>
          <w:rFonts w:asciiTheme="minorHAnsi" w:hAnsiTheme="minorHAnsi" w:cstheme="minorHAnsi"/>
          <w:i w:val="0"/>
          <w:color w:val="000000"/>
        </w:rPr>
      </w:pPr>
    </w:p>
    <w:p w14:paraId="6580A45F" w14:textId="77777777" w:rsidR="006107B0" w:rsidRDefault="006107B0" w:rsidP="0062226E">
      <w:pPr>
        <w:pStyle w:val="af0"/>
        <w:spacing w:before="0" w:after="0"/>
        <w:ind w:left="2693" w:right="113"/>
        <w:rPr>
          <w:rFonts w:asciiTheme="minorHAnsi" w:hAnsiTheme="minorHAnsi" w:cstheme="minorHAnsi"/>
          <w:i w:val="0"/>
          <w:color w:val="000000"/>
        </w:rPr>
      </w:pPr>
    </w:p>
    <w:p w14:paraId="05C1F164" w14:textId="77777777" w:rsidR="006107B0" w:rsidRDefault="006107B0" w:rsidP="0062226E">
      <w:pPr>
        <w:pStyle w:val="af0"/>
        <w:spacing w:before="0" w:after="0"/>
        <w:ind w:left="2693" w:right="113"/>
        <w:rPr>
          <w:rFonts w:asciiTheme="minorHAnsi" w:hAnsiTheme="minorHAnsi" w:cstheme="minorHAnsi"/>
          <w:i w:val="0"/>
          <w:color w:val="000000"/>
        </w:rPr>
      </w:pPr>
    </w:p>
    <w:p w14:paraId="1187721C" w14:textId="77777777" w:rsidR="006107B0" w:rsidRDefault="006107B0" w:rsidP="0062226E">
      <w:pPr>
        <w:pStyle w:val="af0"/>
        <w:spacing w:before="0" w:after="0"/>
        <w:ind w:left="2693" w:right="113"/>
        <w:rPr>
          <w:rFonts w:asciiTheme="minorHAnsi" w:hAnsiTheme="minorHAnsi" w:cstheme="minorHAnsi"/>
          <w:i w:val="0"/>
          <w:color w:val="000000"/>
        </w:rPr>
      </w:pPr>
    </w:p>
    <w:p w14:paraId="4261E9A2" w14:textId="77777777" w:rsidR="006107B0" w:rsidRDefault="006107B0" w:rsidP="0062226E">
      <w:pPr>
        <w:pStyle w:val="af0"/>
        <w:spacing w:before="0" w:after="0"/>
        <w:ind w:left="2693" w:right="113"/>
        <w:rPr>
          <w:rFonts w:asciiTheme="minorHAnsi" w:hAnsiTheme="minorHAnsi" w:cstheme="minorHAnsi"/>
          <w:i w:val="0"/>
          <w:color w:val="000000"/>
        </w:rPr>
      </w:pPr>
    </w:p>
    <w:p w14:paraId="3874328B" w14:textId="77777777" w:rsidR="006107B0" w:rsidRDefault="006107B0" w:rsidP="0062226E">
      <w:pPr>
        <w:pStyle w:val="af0"/>
        <w:spacing w:before="0" w:after="0"/>
        <w:ind w:left="2693" w:right="113"/>
        <w:rPr>
          <w:rFonts w:asciiTheme="minorHAnsi" w:hAnsiTheme="minorHAnsi" w:cstheme="minorHAnsi"/>
          <w:i w:val="0"/>
          <w:color w:val="000000"/>
        </w:rPr>
      </w:pPr>
    </w:p>
    <w:p w14:paraId="5FF3310D" w14:textId="77777777" w:rsidR="006107B0" w:rsidRDefault="006107B0" w:rsidP="0062226E">
      <w:pPr>
        <w:pStyle w:val="af0"/>
        <w:spacing w:before="0" w:after="0"/>
        <w:ind w:left="2693" w:right="113"/>
        <w:rPr>
          <w:rFonts w:asciiTheme="minorHAnsi" w:hAnsiTheme="minorHAnsi" w:cstheme="minorHAnsi"/>
          <w:i w:val="0"/>
          <w:color w:val="000000"/>
        </w:rPr>
      </w:pPr>
    </w:p>
    <w:tbl>
      <w:tblPr>
        <w:tblStyle w:val="a4"/>
        <w:tblW w:w="10087" w:type="dxa"/>
        <w:jc w:val="center"/>
        <w:tblBorders>
          <w:top w:val="none" w:sz="0" w:space="0" w:color="auto"/>
          <w:left w:val="none" w:sz="0" w:space="0" w:color="auto"/>
          <w:bottom w:val="single" w:sz="4" w:space="0" w:color="C0C0C0"/>
          <w:right w:val="none" w:sz="0" w:space="0" w:color="auto"/>
          <w:insideH w:val="none" w:sz="0" w:space="0" w:color="auto"/>
          <w:insideV w:val="none" w:sz="0" w:space="0" w:color="auto"/>
        </w:tblBorders>
        <w:shd w:val="clear" w:color="auto" w:fill="E36C0A" w:themeFill="accent6" w:themeFillShade="BF"/>
        <w:tblLook w:val="01E0" w:firstRow="1" w:lastRow="1" w:firstColumn="1" w:lastColumn="1" w:noHBand="0" w:noVBand="0"/>
      </w:tblPr>
      <w:tblGrid>
        <w:gridCol w:w="10087"/>
      </w:tblGrid>
      <w:tr w:rsidR="006107B0" w:rsidRPr="00242E6F" w14:paraId="74CDD8EB" w14:textId="77777777" w:rsidTr="001C390D">
        <w:trPr>
          <w:trHeight w:val="451"/>
          <w:jc w:val="center"/>
        </w:trPr>
        <w:tc>
          <w:tcPr>
            <w:tcW w:w="10087" w:type="dxa"/>
            <w:shd w:val="clear" w:color="auto" w:fill="AFA577"/>
          </w:tcPr>
          <w:p w14:paraId="64CF03B3" w14:textId="77777777" w:rsidR="006107B0" w:rsidRPr="00242E6F" w:rsidRDefault="006107B0" w:rsidP="001C390D">
            <w:pPr>
              <w:spacing w:before="120" w:after="120"/>
              <w:jc w:val="center"/>
              <w:rPr>
                <w:rFonts w:asciiTheme="minorHAnsi" w:hAnsiTheme="minorHAnsi" w:cstheme="minorHAnsi"/>
                <w:b/>
                <w:szCs w:val="20"/>
              </w:rPr>
            </w:pPr>
            <w:r w:rsidRPr="00242E6F">
              <w:rPr>
                <w:rFonts w:asciiTheme="minorHAnsi" w:hAnsiTheme="minorHAnsi" w:cstheme="minorHAnsi"/>
                <w:b/>
                <w:sz w:val="32"/>
                <w:szCs w:val="20"/>
              </w:rPr>
              <w:lastRenderedPageBreak/>
              <w:t>Fiche individuelle Auteur</w:t>
            </w:r>
          </w:p>
        </w:tc>
      </w:tr>
    </w:tbl>
    <w:p w14:paraId="1807A8FC" w14:textId="77777777" w:rsidR="006107B0" w:rsidRPr="00242E6F" w:rsidRDefault="006107B0" w:rsidP="006107B0">
      <w:pPr>
        <w:rPr>
          <w:rFonts w:asciiTheme="minorHAnsi" w:hAnsiTheme="minorHAnsi" w:cstheme="minorHAnsi"/>
        </w:rPr>
      </w:pPr>
    </w:p>
    <w:p w14:paraId="78EA7787" w14:textId="77777777" w:rsidR="006107B0" w:rsidRPr="00242E6F" w:rsidRDefault="006107B0" w:rsidP="006107B0">
      <w:pPr>
        <w:rPr>
          <w:rFonts w:asciiTheme="minorHAnsi" w:hAnsiTheme="minorHAnsi" w:cstheme="minorHAnsi"/>
        </w:rPr>
      </w:pPr>
      <w:r w:rsidRPr="00242E6F">
        <w:rPr>
          <w:rFonts w:asciiTheme="minorHAnsi" w:hAnsiTheme="minorHAnsi" w:cstheme="minorHAnsi"/>
        </w:rPr>
        <w:t xml:space="preserve">Remplir une fiche par auteur. </w:t>
      </w:r>
    </w:p>
    <w:p w14:paraId="55F867C8" w14:textId="77777777" w:rsidR="006107B0" w:rsidRPr="00242E6F" w:rsidRDefault="006107B0" w:rsidP="006107B0">
      <w:pPr>
        <w:rPr>
          <w:rFonts w:asciiTheme="minorHAnsi" w:hAnsiTheme="minorHAnsi" w:cstheme="minorHAnsi"/>
        </w:rPr>
      </w:pPr>
    </w:p>
    <w:tbl>
      <w:tblPr>
        <w:tblStyle w:val="a4"/>
        <w:tblW w:w="9889" w:type="dxa"/>
        <w:tblBorders>
          <w:left w:val="single" w:sz="2" w:space="0" w:color="auto"/>
          <w:bottom w:val="single" w:sz="2" w:space="0" w:color="auto"/>
          <w:right w:val="single" w:sz="2" w:space="0" w:color="auto"/>
          <w:insideH w:val="single" w:sz="2" w:space="0" w:color="auto"/>
          <w:insideV w:val="single" w:sz="12" w:space="0" w:color="auto"/>
        </w:tblBorders>
        <w:tblLook w:val="01E0" w:firstRow="1" w:lastRow="1" w:firstColumn="1" w:lastColumn="1" w:noHBand="0" w:noVBand="0"/>
      </w:tblPr>
      <w:tblGrid>
        <w:gridCol w:w="9889"/>
      </w:tblGrid>
      <w:tr w:rsidR="006107B0" w:rsidRPr="00242E6F" w14:paraId="1626D22F" w14:textId="77777777" w:rsidTr="001C390D">
        <w:trPr>
          <w:trHeight w:val="461"/>
        </w:trPr>
        <w:tc>
          <w:tcPr>
            <w:tcW w:w="9889" w:type="dxa"/>
            <w:vAlign w:val="center"/>
          </w:tcPr>
          <w:p w14:paraId="35B259AB" w14:textId="77777777" w:rsidR="006107B0" w:rsidRPr="00242E6F" w:rsidRDefault="006107B0" w:rsidP="001C390D">
            <w:pPr>
              <w:jc w:val="center"/>
              <w:rPr>
                <w:rFonts w:asciiTheme="minorHAnsi" w:hAnsiTheme="minorHAnsi" w:cstheme="minorHAnsi"/>
                <w:b/>
              </w:rPr>
            </w:pPr>
            <w:r w:rsidRPr="00242E6F">
              <w:rPr>
                <w:rFonts w:asciiTheme="minorHAnsi" w:hAnsiTheme="minorHAnsi" w:cstheme="minorHAnsi"/>
                <w:b/>
              </w:rPr>
              <w:t>Auteur</w:t>
            </w:r>
          </w:p>
        </w:tc>
      </w:tr>
      <w:tr w:rsidR="006107B0" w:rsidRPr="00242E6F" w14:paraId="70331670" w14:textId="77777777" w:rsidTr="001C390D">
        <w:trPr>
          <w:trHeight w:val="2327"/>
        </w:trPr>
        <w:tc>
          <w:tcPr>
            <w:tcW w:w="9889" w:type="dxa"/>
          </w:tcPr>
          <w:p w14:paraId="6A5A1F7A"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NOM : </w:t>
            </w:r>
            <w:r w:rsidRPr="00242E6F">
              <w:rPr>
                <w:rFonts w:asciiTheme="minorHAnsi" w:hAnsiTheme="minorHAnsi" w:cstheme="minorHAnsi"/>
                <w:sz w:val="20"/>
                <w:szCs w:val="20"/>
              </w:rPr>
              <w:fldChar w:fldCharType="begin">
                <w:ffData>
                  <w:name w:val="Texte1"/>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E767353" w14:textId="77777777" w:rsidR="006107B0" w:rsidRPr="00242E6F" w:rsidRDefault="006107B0" w:rsidP="001C390D">
            <w:pPr>
              <w:rPr>
                <w:rFonts w:asciiTheme="minorHAnsi" w:hAnsiTheme="minorHAnsi" w:cstheme="minorHAnsi"/>
                <w:sz w:val="20"/>
                <w:szCs w:val="20"/>
              </w:rPr>
            </w:pPr>
          </w:p>
          <w:p w14:paraId="4132EF20"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Prénom : </w:t>
            </w:r>
            <w:r w:rsidRPr="00242E6F">
              <w:rPr>
                <w:rFonts w:asciiTheme="minorHAnsi" w:hAnsiTheme="minorHAnsi" w:cstheme="minorHAnsi"/>
                <w:sz w:val="20"/>
                <w:szCs w:val="20"/>
              </w:rPr>
              <w:fldChar w:fldCharType="begin">
                <w:ffData>
                  <w:name w:val="Texte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5A0C6C66" w14:textId="77777777" w:rsidR="006107B0" w:rsidRPr="00242E6F" w:rsidRDefault="006107B0" w:rsidP="001C390D">
            <w:pPr>
              <w:rPr>
                <w:rFonts w:asciiTheme="minorHAnsi" w:hAnsiTheme="minorHAnsi" w:cstheme="minorHAnsi"/>
                <w:sz w:val="20"/>
                <w:szCs w:val="20"/>
              </w:rPr>
            </w:pPr>
          </w:p>
          <w:p w14:paraId="29A773BA"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Nationalité : </w:t>
            </w:r>
            <w:r w:rsidRPr="00242E6F">
              <w:rPr>
                <w:rFonts w:asciiTheme="minorHAnsi" w:hAnsiTheme="minorHAnsi" w:cstheme="minorHAnsi"/>
                <w:sz w:val="20"/>
                <w:szCs w:val="20"/>
              </w:rPr>
              <w:fldChar w:fldCharType="begin">
                <w:ffData>
                  <w:name w:val="Texte5"/>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80F64EA" w14:textId="77777777" w:rsidR="006107B0" w:rsidRPr="00242E6F" w:rsidRDefault="006107B0" w:rsidP="001C390D">
            <w:pPr>
              <w:rPr>
                <w:rFonts w:asciiTheme="minorHAnsi" w:hAnsiTheme="minorHAnsi" w:cstheme="minorHAnsi"/>
                <w:sz w:val="20"/>
                <w:szCs w:val="20"/>
              </w:rPr>
            </w:pPr>
          </w:p>
          <w:p w14:paraId="219F1D48"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Adresse personnelle : </w:t>
            </w:r>
            <w:r w:rsidRPr="00242E6F">
              <w:rPr>
                <w:rFonts w:asciiTheme="minorHAnsi" w:hAnsiTheme="minorHAnsi" w:cstheme="minorHAnsi"/>
                <w:sz w:val="20"/>
                <w:szCs w:val="20"/>
              </w:rPr>
              <w:fldChar w:fldCharType="begin">
                <w:ffData>
                  <w:name w:val="Texte49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tc>
      </w:tr>
    </w:tbl>
    <w:p w14:paraId="72F0CB3C" w14:textId="77777777" w:rsidR="006107B0" w:rsidRPr="00242E6F" w:rsidRDefault="006107B0" w:rsidP="006107B0">
      <w:pPr>
        <w:pStyle w:val="af0"/>
        <w:spacing w:before="0" w:after="0"/>
        <w:ind w:left="2693" w:right="113"/>
        <w:rPr>
          <w:rFonts w:asciiTheme="minorHAnsi" w:hAnsiTheme="minorHAnsi" w:cstheme="minorHAnsi"/>
          <w:i w:val="0"/>
          <w:color w:val="000000"/>
        </w:rPr>
      </w:pPr>
    </w:p>
    <w:tbl>
      <w:tblPr>
        <w:tblStyle w:val="a4"/>
        <w:tblW w:w="98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944"/>
        <w:gridCol w:w="4945"/>
      </w:tblGrid>
      <w:tr w:rsidR="006107B0" w:rsidRPr="00242E6F" w14:paraId="7BC2B392" w14:textId="77777777" w:rsidTr="001C390D">
        <w:trPr>
          <w:trHeight w:val="461"/>
        </w:trPr>
        <w:tc>
          <w:tcPr>
            <w:tcW w:w="4944" w:type="dxa"/>
            <w:shd w:val="clear" w:color="auto" w:fill="auto"/>
            <w:vAlign w:val="center"/>
          </w:tcPr>
          <w:p w14:paraId="1AB1A314" w14:textId="77777777" w:rsidR="006107B0" w:rsidRPr="00242E6F" w:rsidRDefault="006107B0" w:rsidP="001C390D">
            <w:pPr>
              <w:jc w:val="center"/>
              <w:rPr>
                <w:rFonts w:asciiTheme="minorHAnsi" w:hAnsiTheme="minorHAnsi" w:cstheme="minorHAnsi"/>
              </w:rPr>
            </w:pPr>
            <w:r w:rsidRPr="00242E6F">
              <w:rPr>
                <w:rFonts w:asciiTheme="minorHAnsi" w:hAnsiTheme="minorHAnsi" w:cstheme="minorHAnsi"/>
                <w:b/>
              </w:rPr>
              <w:t>Situation lors de la réalisation de l’œuvre</w:t>
            </w:r>
          </w:p>
        </w:tc>
        <w:tc>
          <w:tcPr>
            <w:tcW w:w="4945" w:type="dxa"/>
            <w:shd w:val="clear" w:color="auto" w:fill="auto"/>
            <w:vAlign w:val="center"/>
          </w:tcPr>
          <w:p w14:paraId="2BC9E77F" w14:textId="77777777" w:rsidR="006107B0" w:rsidRPr="00242E6F" w:rsidRDefault="006107B0" w:rsidP="001C390D">
            <w:pPr>
              <w:jc w:val="center"/>
              <w:rPr>
                <w:rFonts w:asciiTheme="minorHAnsi" w:hAnsiTheme="minorHAnsi" w:cstheme="minorHAnsi"/>
              </w:rPr>
            </w:pPr>
            <w:r w:rsidRPr="00242E6F">
              <w:rPr>
                <w:rFonts w:asciiTheme="minorHAnsi" w:hAnsiTheme="minorHAnsi" w:cstheme="minorHAnsi"/>
                <w:b/>
              </w:rPr>
              <w:t>Situation actuelle (si différente)</w:t>
            </w:r>
          </w:p>
        </w:tc>
      </w:tr>
      <w:tr w:rsidR="006107B0" w:rsidRPr="00242E6F" w14:paraId="61C9B515" w14:textId="77777777" w:rsidTr="001C390D">
        <w:trPr>
          <w:trHeight w:val="3445"/>
        </w:trPr>
        <w:tc>
          <w:tcPr>
            <w:tcW w:w="4944" w:type="dxa"/>
            <w:shd w:val="clear" w:color="auto" w:fill="auto"/>
          </w:tcPr>
          <w:p w14:paraId="776FF055" w14:textId="77777777" w:rsidR="006107B0" w:rsidRPr="00242E6F" w:rsidRDefault="006107B0" w:rsidP="001C390D">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1C63D64E" w14:textId="77777777" w:rsidR="006107B0" w:rsidRPr="00242E6F" w:rsidRDefault="006107B0" w:rsidP="001C390D">
            <w:pPr>
              <w:rPr>
                <w:rFonts w:asciiTheme="minorHAnsi" w:hAnsiTheme="minorHAnsi" w:cstheme="minorHAnsi"/>
                <w:sz w:val="20"/>
                <w:szCs w:val="20"/>
              </w:rPr>
            </w:pPr>
          </w:p>
          <w:p w14:paraId="3D2137B1" w14:textId="77777777" w:rsidR="006107B0" w:rsidRPr="00242E6F" w:rsidRDefault="006107B0" w:rsidP="001C390D">
            <w:pPr>
              <w:spacing w:after="120"/>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3E625479" w14:textId="77777777" w:rsidR="006107B0" w:rsidRPr="00242E6F" w:rsidRDefault="006107B0" w:rsidP="001C390D">
            <w:pPr>
              <w:rPr>
                <w:rFonts w:asciiTheme="minorHAnsi" w:hAnsiTheme="minorHAnsi" w:cstheme="minorHAnsi"/>
                <w:sz w:val="20"/>
                <w:szCs w:val="20"/>
              </w:rPr>
            </w:pPr>
          </w:p>
          <w:p w14:paraId="5D4F7142"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43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BB8DFDF" w14:textId="77777777" w:rsidR="006107B0" w:rsidRPr="00242E6F" w:rsidRDefault="006107B0" w:rsidP="001C390D">
            <w:pPr>
              <w:spacing w:before="120"/>
              <w:rPr>
                <w:rFonts w:asciiTheme="minorHAnsi" w:hAnsiTheme="minorHAnsi" w:cstheme="minorHAnsi"/>
                <w:sz w:val="20"/>
                <w:szCs w:val="20"/>
              </w:rPr>
            </w:pPr>
          </w:p>
          <w:p w14:paraId="0E714143"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Dates début/fin du contrat de travail : </w:t>
            </w:r>
          </w:p>
          <w:p w14:paraId="29E15340"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fldChar w:fldCharType="begin">
                <w:ffData>
                  <w:name w:val="Texte44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44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noProof/>
                <w:sz w:val="20"/>
                <w:szCs w:val="20"/>
              </w:rPr>
              <w:t> </w:t>
            </w:r>
            <w:r w:rsidRPr="00242E6F">
              <w:rPr>
                <w:rFonts w:asciiTheme="minorHAnsi" w:hAnsiTheme="minorHAnsi" w:cstheme="minorHAnsi"/>
                <w:sz w:val="20"/>
                <w:szCs w:val="20"/>
              </w:rPr>
              <w:fldChar w:fldCharType="end"/>
            </w:r>
          </w:p>
          <w:p w14:paraId="444382A9" w14:textId="77777777" w:rsidR="006107B0" w:rsidRPr="00242E6F" w:rsidRDefault="006107B0" w:rsidP="001C390D">
            <w:pPr>
              <w:spacing w:before="120"/>
              <w:rPr>
                <w:rFonts w:asciiTheme="minorHAnsi" w:hAnsiTheme="minorHAnsi" w:cstheme="minorHAnsi"/>
                <w:sz w:val="20"/>
                <w:szCs w:val="20"/>
              </w:rPr>
            </w:pPr>
          </w:p>
          <w:p w14:paraId="6CF86103" w14:textId="77777777" w:rsidR="006107B0" w:rsidRPr="00242E6F" w:rsidRDefault="006107B0" w:rsidP="001C390D">
            <w:pPr>
              <w:rPr>
                <w:rFonts w:asciiTheme="minorHAnsi" w:hAnsiTheme="minorHAnsi" w:cstheme="minorHAnsi"/>
                <w:sz w:val="20"/>
                <w:szCs w:val="20"/>
              </w:rPr>
            </w:pPr>
          </w:p>
          <w:p w14:paraId="0FAEA535"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3A049222" w14:textId="77777777" w:rsidR="006107B0" w:rsidRPr="00242E6F" w:rsidRDefault="006107B0" w:rsidP="001C390D">
            <w:pPr>
              <w:rPr>
                <w:rFonts w:asciiTheme="minorHAnsi" w:hAnsiTheme="minorHAnsi" w:cstheme="minorHAnsi"/>
                <w:sz w:val="20"/>
                <w:szCs w:val="20"/>
              </w:rPr>
            </w:pPr>
          </w:p>
          <w:p w14:paraId="5C66FED0"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764A50F1" w14:textId="77777777" w:rsidR="006107B0" w:rsidRPr="00242E6F" w:rsidRDefault="006107B0" w:rsidP="001C390D">
            <w:pPr>
              <w:spacing w:before="120"/>
              <w:rPr>
                <w:rFonts w:asciiTheme="minorHAnsi" w:hAnsiTheme="minorHAnsi" w:cstheme="minorHAnsi"/>
                <w:b/>
                <w:bCs/>
                <w:sz w:val="20"/>
                <w:szCs w:val="20"/>
              </w:rPr>
            </w:pPr>
          </w:p>
          <w:p w14:paraId="1C103686"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350867A8" w14:textId="77777777" w:rsidR="006107B0" w:rsidRPr="00242E6F" w:rsidRDefault="006107B0" w:rsidP="001C390D">
            <w:pPr>
              <w:spacing w:before="120"/>
              <w:rPr>
                <w:rFonts w:asciiTheme="minorHAnsi" w:hAnsiTheme="minorHAnsi" w:cstheme="minorHAnsi"/>
                <w:sz w:val="20"/>
                <w:szCs w:val="20"/>
              </w:rPr>
            </w:pPr>
          </w:p>
          <w:p w14:paraId="1E7D5B9E" w14:textId="77777777" w:rsidR="006107B0" w:rsidRPr="00242E6F" w:rsidRDefault="006107B0" w:rsidP="001C390D">
            <w:pPr>
              <w:spacing w:before="120"/>
              <w:rPr>
                <w:rFonts w:asciiTheme="minorHAnsi" w:hAnsiTheme="minorHAnsi" w:cstheme="minorHAnsi"/>
                <w:sz w:val="20"/>
                <w:szCs w:val="20"/>
              </w:rPr>
            </w:pPr>
          </w:p>
          <w:p w14:paraId="4A309018" w14:textId="77777777" w:rsidR="006107B0" w:rsidRPr="00242E6F" w:rsidRDefault="006107B0" w:rsidP="001C390D">
            <w:pPr>
              <w:spacing w:before="120"/>
              <w:rPr>
                <w:rFonts w:asciiTheme="minorHAnsi" w:hAnsiTheme="minorHAnsi" w:cstheme="minorHAnsi"/>
                <w:sz w:val="20"/>
                <w:szCs w:val="20"/>
              </w:rPr>
            </w:pPr>
          </w:p>
          <w:p w14:paraId="4414BE70" w14:textId="77777777" w:rsidR="006107B0" w:rsidRPr="00242E6F" w:rsidRDefault="006107B0" w:rsidP="001C390D">
            <w:pPr>
              <w:spacing w:before="120"/>
              <w:rPr>
                <w:rFonts w:asciiTheme="minorHAnsi" w:hAnsiTheme="minorHAnsi" w:cstheme="minorHAnsi"/>
                <w:sz w:val="20"/>
                <w:szCs w:val="20"/>
              </w:rPr>
            </w:pPr>
          </w:p>
        </w:tc>
        <w:tc>
          <w:tcPr>
            <w:tcW w:w="4945" w:type="dxa"/>
            <w:shd w:val="clear" w:color="auto" w:fill="auto"/>
          </w:tcPr>
          <w:p w14:paraId="6ADAA0BB" w14:textId="77777777" w:rsidR="006107B0" w:rsidRPr="00242E6F" w:rsidRDefault="006107B0" w:rsidP="001C390D">
            <w:pPr>
              <w:spacing w:after="120"/>
              <w:rPr>
                <w:rFonts w:asciiTheme="minorHAnsi" w:hAnsiTheme="minorHAnsi" w:cstheme="minorHAnsi"/>
                <w:sz w:val="20"/>
                <w:szCs w:val="20"/>
              </w:rPr>
            </w:pPr>
            <w:r w:rsidRPr="00242E6F">
              <w:rPr>
                <w:rFonts w:asciiTheme="minorHAnsi" w:hAnsiTheme="minorHAnsi" w:cstheme="minorHAnsi"/>
                <w:sz w:val="20"/>
                <w:szCs w:val="20"/>
              </w:rPr>
              <w:t xml:space="preserve">Employeur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6055222A" w14:textId="77777777" w:rsidR="006107B0" w:rsidRPr="00242E6F" w:rsidRDefault="006107B0" w:rsidP="001C390D">
            <w:pPr>
              <w:spacing w:before="120"/>
              <w:rPr>
                <w:rFonts w:asciiTheme="minorHAnsi" w:hAnsiTheme="minorHAnsi" w:cstheme="minorHAnsi"/>
                <w:sz w:val="20"/>
                <w:szCs w:val="20"/>
              </w:rPr>
            </w:pPr>
          </w:p>
          <w:p w14:paraId="3D0C8564" w14:textId="77777777" w:rsidR="006107B0" w:rsidRPr="00242E6F" w:rsidRDefault="006107B0" w:rsidP="001C390D">
            <w:pPr>
              <w:rPr>
                <w:rFonts w:asciiTheme="minorHAnsi" w:hAnsiTheme="minorHAnsi" w:cstheme="minorHAnsi"/>
                <w:sz w:val="20"/>
                <w:szCs w:val="20"/>
              </w:rPr>
            </w:pPr>
            <w:r w:rsidRPr="00242E6F">
              <w:rPr>
                <w:rFonts w:asciiTheme="minorHAnsi" w:hAnsiTheme="minorHAnsi" w:cstheme="minorHAnsi"/>
                <w:sz w:val="20"/>
                <w:szCs w:val="20"/>
              </w:rPr>
              <w:t xml:space="preserve">Statut (DR, CR, Stagiaire...)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fldChar w:fldCharType="begin">
                <w:ffData>
                  <w:name w:val=""/>
                  <w:enabled/>
                  <w:calcOnExit w:val="0"/>
                  <w:ddList>
                    <w:listEntry w:val=" "/>
                    <w:listEntry w:val="TIT"/>
                    <w:listEntry w:val="CONTRACT"/>
                    <w:listEntry w:val="STAGE"/>
                    <w:listEntry w:val="ETUD."/>
                  </w:ddList>
                </w:ffData>
              </w:fldChar>
            </w:r>
            <w:r w:rsidRPr="00242E6F">
              <w:rPr>
                <w:rFonts w:asciiTheme="minorHAnsi" w:hAnsiTheme="minorHAnsi" w:cstheme="minorHAnsi"/>
                <w:sz w:val="20"/>
                <w:szCs w:val="20"/>
              </w:rPr>
              <w:instrText xml:space="preserve"> FORMDROPDOWN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fldChar w:fldCharType="end"/>
            </w:r>
          </w:p>
          <w:p w14:paraId="246628E4" w14:textId="77777777" w:rsidR="006107B0" w:rsidRPr="00242E6F" w:rsidRDefault="006107B0" w:rsidP="001C390D">
            <w:pPr>
              <w:spacing w:before="120"/>
              <w:rPr>
                <w:rFonts w:asciiTheme="minorHAnsi" w:hAnsiTheme="minorHAnsi" w:cstheme="minorHAnsi"/>
                <w:sz w:val="20"/>
                <w:szCs w:val="20"/>
              </w:rPr>
            </w:pPr>
          </w:p>
          <w:p w14:paraId="7E3B8B51"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Unité/Laboratoire : </w:t>
            </w:r>
            <w:r w:rsidRPr="00242E6F">
              <w:rPr>
                <w:rFonts w:asciiTheme="minorHAnsi" w:hAnsiTheme="minorHAnsi" w:cstheme="minorHAnsi"/>
                <w:sz w:val="20"/>
                <w:szCs w:val="20"/>
              </w:rPr>
              <w:fldChar w:fldCharType="begin">
                <w:ffData>
                  <w:name w:val="Texte553"/>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4D5C901F" w14:textId="77777777" w:rsidR="006107B0" w:rsidRPr="00242E6F" w:rsidRDefault="006107B0" w:rsidP="001C390D">
            <w:pPr>
              <w:spacing w:before="120"/>
              <w:rPr>
                <w:rFonts w:asciiTheme="minorHAnsi" w:hAnsiTheme="minorHAnsi" w:cstheme="minorHAnsi"/>
                <w:sz w:val="20"/>
                <w:szCs w:val="20"/>
              </w:rPr>
            </w:pPr>
          </w:p>
          <w:p w14:paraId="7311CC1A"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Dates début/fin du contrat de travail :</w:t>
            </w:r>
          </w:p>
          <w:p w14:paraId="0CCFEF4B"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 </w:t>
            </w:r>
            <w:r w:rsidRPr="00242E6F">
              <w:rPr>
                <w:rFonts w:asciiTheme="minorHAnsi" w:hAnsiTheme="minorHAnsi" w:cstheme="minorHAnsi"/>
                <w:sz w:val="20"/>
                <w:szCs w:val="20"/>
              </w:rPr>
              <w:fldChar w:fldCharType="begin">
                <w:ffData>
                  <w:name w:val="Texte556"/>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r w:rsidRPr="00242E6F">
              <w:rPr>
                <w:rFonts w:asciiTheme="minorHAnsi" w:hAnsiTheme="minorHAnsi" w:cstheme="minorHAnsi"/>
                <w:sz w:val="20"/>
                <w:szCs w:val="20"/>
              </w:rPr>
              <w:t xml:space="preserve"> / </w:t>
            </w:r>
            <w:r w:rsidRPr="00242E6F">
              <w:rPr>
                <w:rFonts w:asciiTheme="minorHAnsi" w:hAnsiTheme="minorHAnsi" w:cstheme="minorHAnsi"/>
                <w:sz w:val="20"/>
                <w:szCs w:val="20"/>
              </w:rPr>
              <w:fldChar w:fldCharType="begin">
                <w:ffData>
                  <w:name w:val="Texte557"/>
                  <w:enabled/>
                  <w:calcOnExit w:val="0"/>
                  <w:textInput/>
                </w:ffData>
              </w:fldChar>
            </w:r>
            <w:r w:rsidRPr="00242E6F">
              <w:rPr>
                <w:rFonts w:asciiTheme="minorHAnsi" w:hAnsiTheme="minorHAnsi" w:cstheme="minorHAnsi"/>
                <w:sz w:val="20"/>
                <w:szCs w:val="20"/>
              </w:rPr>
              <w:instrText xml:space="preserve"> FORMTEXT </w:instrText>
            </w:r>
            <w:r w:rsidRPr="00242E6F">
              <w:rPr>
                <w:rFonts w:asciiTheme="minorHAnsi" w:hAnsiTheme="minorHAnsi" w:cstheme="minorHAnsi"/>
                <w:sz w:val="20"/>
                <w:szCs w:val="20"/>
              </w:rPr>
            </w:r>
            <w:r w:rsidRPr="00242E6F">
              <w:rPr>
                <w:rFonts w:asciiTheme="minorHAnsi" w:hAnsiTheme="minorHAnsi" w:cstheme="minorHAnsi"/>
                <w:sz w:val="20"/>
                <w:szCs w:val="20"/>
              </w:rPr>
              <w:fldChar w:fldCharType="separate"/>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t> </w:t>
            </w:r>
            <w:r w:rsidRPr="00242E6F">
              <w:rPr>
                <w:rFonts w:asciiTheme="minorHAnsi" w:hAnsiTheme="minorHAnsi" w:cstheme="minorHAnsi"/>
                <w:sz w:val="20"/>
                <w:szCs w:val="20"/>
              </w:rPr>
              <w:fldChar w:fldCharType="end"/>
            </w:r>
          </w:p>
          <w:p w14:paraId="201BCED0" w14:textId="77777777" w:rsidR="006107B0" w:rsidRPr="00242E6F" w:rsidRDefault="006107B0" w:rsidP="001C390D">
            <w:pPr>
              <w:spacing w:before="120"/>
              <w:rPr>
                <w:rFonts w:asciiTheme="minorHAnsi" w:hAnsiTheme="minorHAnsi" w:cstheme="minorHAnsi"/>
                <w:sz w:val="20"/>
                <w:szCs w:val="20"/>
              </w:rPr>
            </w:pPr>
          </w:p>
          <w:p w14:paraId="65D9CEBD" w14:textId="77777777" w:rsidR="006107B0" w:rsidRPr="00242E6F" w:rsidRDefault="006107B0" w:rsidP="001C390D">
            <w:pPr>
              <w:spacing w:before="120"/>
              <w:rPr>
                <w:rFonts w:asciiTheme="minorHAnsi" w:hAnsiTheme="minorHAnsi" w:cstheme="minorHAnsi"/>
                <w:sz w:val="20"/>
                <w:szCs w:val="20"/>
              </w:rPr>
            </w:pPr>
          </w:p>
          <w:p w14:paraId="6FDD05F1"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Téléphone </w:t>
            </w:r>
            <w:r w:rsidRPr="00242E6F">
              <w:rPr>
                <w:rFonts w:asciiTheme="minorHAnsi" w:hAnsiTheme="minorHAnsi" w:cstheme="minorHAnsi"/>
                <w:b/>
                <w:bCs/>
                <w:i/>
                <w:sz w:val="16"/>
                <w:szCs w:val="16"/>
              </w:rPr>
              <w:t>(portable pour signature électronique)</w:t>
            </w:r>
            <w:r w:rsidRPr="00242E6F">
              <w:rPr>
                <w:rFonts w:asciiTheme="minorHAnsi" w:hAnsiTheme="minorHAnsi" w:cstheme="minorHAnsi"/>
                <w:b/>
                <w:bCs/>
                <w:sz w:val="20"/>
                <w:szCs w:val="20"/>
              </w:rPr>
              <w:t xml:space="preserve"> : </w:t>
            </w:r>
          </w:p>
          <w:p w14:paraId="0D39F43A" w14:textId="77777777" w:rsidR="006107B0" w:rsidRPr="00242E6F" w:rsidRDefault="006107B0" w:rsidP="001C390D">
            <w:pPr>
              <w:rPr>
                <w:rFonts w:asciiTheme="minorHAnsi" w:hAnsiTheme="minorHAnsi" w:cstheme="minorHAnsi"/>
                <w:sz w:val="20"/>
                <w:szCs w:val="20"/>
              </w:rPr>
            </w:pPr>
          </w:p>
          <w:p w14:paraId="035B0A59" w14:textId="77777777" w:rsidR="006107B0" w:rsidRPr="00242E6F" w:rsidRDefault="006107B0" w:rsidP="001C390D">
            <w:pPr>
              <w:spacing w:before="120"/>
              <w:rPr>
                <w:rFonts w:asciiTheme="minorHAnsi" w:hAnsiTheme="minorHAnsi" w:cstheme="minorHAnsi"/>
                <w:b/>
                <w:bCs/>
                <w:sz w:val="20"/>
                <w:szCs w:val="20"/>
              </w:rPr>
            </w:pPr>
            <w:r w:rsidRPr="00242E6F">
              <w:rPr>
                <w:rFonts w:asciiTheme="minorHAnsi" w:hAnsiTheme="minorHAnsi" w:cstheme="minorHAnsi"/>
                <w:b/>
                <w:bCs/>
                <w:sz w:val="20"/>
                <w:szCs w:val="20"/>
              </w:rPr>
              <w:t xml:space="preserve">Email : </w:t>
            </w:r>
          </w:p>
          <w:p w14:paraId="56A8B16D" w14:textId="77777777" w:rsidR="006107B0" w:rsidRPr="00242E6F" w:rsidRDefault="006107B0" w:rsidP="001C390D">
            <w:pPr>
              <w:spacing w:before="120"/>
              <w:rPr>
                <w:rFonts w:asciiTheme="minorHAnsi" w:hAnsiTheme="minorHAnsi" w:cstheme="minorHAnsi"/>
                <w:b/>
                <w:bCs/>
                <w:sz w:val="20"/>
                <w:szCs w:val="20"/>
              </w:rPr>
            </w:pPr>
          </w:p>
          <w:p w14:paraId="20AB8C2D" w14:textId="77777777" w:rsidR="006107B0" w:rsidRPr="00242E6F" w:rsidRDefault="006107B0" w:rsidP="001C390D">
            <w:pPr>
              <w:spacing w:before="120"/>
              <w:rPr>
                <w:rFonts w:asciiTheme="minorHAnsi" w:hAnsiTheme="minorHAnsi" w:cstheme="minorHAnsi"/>
                <w:sz w:val="20"/>
                <w:szCs w:val="20"/>
              </w:rPr>
            </w:pPr>
            <w:r w:rsidRPr="00242E6F">
              <w:rPr>
                <w:rFonts w:asciiTheme="minorHAnsi" w:hAnsiTheme="minorHAnsi" w:cstheme="minorHAnsi"/>
                <w:sz w:val="20"/>
                <w:szCs w:val="20"/>
              </w:rPr>
              <w:t xml:space="preserve">Adresse professionnelle  : </w:t>
            </w:r>
          </w:p>
          <w:p w14:paraId="702D4B33" w14:textId="77777777" w:rsidR="006107B0" w:rsidRPr="00242E6F" w:rsidRDefault="006107B0" w:rsidP="001C390D">
            <w:pPr>
              <w:spacing w:before="120"/>
              <w:rPr>
                <w:rFonts w:asciiTheme="minorHAnsi" w:hAnsiTheme="minorHAnsi" w:cstheme="minorHAnsi"/>
                <w:sz w:val="20"/>
                <w:szCs w:val="20"/>
              </w:rPr>
            </w:pPr>
          </w:p>
          <w:p w14:paraId="14AACDDB" w14:textId="77777777" w:rsidR="006107B0" w:rsidRPr="00242E6F" w:rsidRDefault="006107B0" w:rsidP="001C390D">
            <w:pPr>
              <w:spacing w:before="120"/>
              <w:rPr>
                <w:rFonts w:asciiTheme="minorHAnsi" w:hAnsiTheme="minorHAnsi" w:cstheme="minorHAnsi"/>
                <w:sz w:val="20"/>
                <w:szCs w:val="20"/>
              </w:rPr>
            </w:pPr>
          </w:p>
          <w:p w14:paraId="77A7F471" w14:textId="77777777" w:rsidR="006107B0" w:rsidRPr="00242E6F" w:rsidRDefault="006107B0" w:rsidP="001C390D">
            <w:pPr>
              <w:spacing w:before="120"/>
              <w:rPr>
                <w:rFonts w:asciiTheme="minorHAnsi" w:hAnsiTheme="minorHAnsi" w:cstheme="minorHAnsi"/>
                <w:sz w:val="20"/>
                <w:szCs w:val="20"/>
              </w:rPr>
            </w:pPr>
          </w:p>
          <w:p w14:paraId="01598180" w14:textId="77777777" w:rsidR="006107B0" w:rsidRPr="00242E6F" w:rsidRDefault="006107B0" w:rsidP="001C390D">
            <w:pPr>
              <w:spacing w:before="120"/>
              <w:rPr>
                <w:rFonts w:asciiTheme="minorHAnsi" w:hAnsiTheme="minorHAnsi" w:cstheme="minorHAnsi"/>
                <w:sz w:val="20"/>
                <w:szCs w:val="20"/>
              </w:rPr>
            </w:pPr>
          </w:p>
        </w:tc>
      </w:tr>
    </w:tbl>
    <w:p w14:paraId="1234DF91" w14:textId="77777777" w:rsidR="006107B0" w:rsidRPr="00242E6F" w:rsidRDefault="006107B0" w:rsidP="006107B0">
      <w:pPr>
        <w:pStyle w:val="af0"/>
        <w:spacing w:before="0" w:after="0"/>
        <w:ind w:left="2693" w:right="113"/>
        <w:rPr>
          <w:rFonts w:asciiTheme="minorHAnsi" w:hAnsiTheme="minorHAnsi" w:cstheme="minorHAnsi"/>
          <w:i w:val="0"/>
          <w:color w:val="000000"/>
        </w:rPr>
      </w:pPr>
    </w:p>
    <w:p w14:paraId="11718310" w14:textId="77777777" w:rsidR="006107B0" w:rsidRPr="00242E6F" w:rsidRDefault="006107B0" w:rsidP="006107B0">
      <w:pPr>
        <w:pStyle w:val="af0"/>
        <w:spacing w:before="0" w:after="0"/>
        <w:ind w:right="851"/>
        <w:rPr>
          <w:rFonts w:asciiTheme="minorHAnsi" w:hAnsiTheme="minorHAnsi" w:cstheme="minorHAnsi"/>
          <w:i w:val="0"/>
          <w:color w:val="000000"/>
        </w:rPr>
      </w:pPr>
    </w:p>
    <w:sectPr w:rsidR="006107B0" w:rsidRPr="00242E6F" w:rsidSect="00282D98">
      <w:headerReference w:type="default" r:id="rId21"/>
      <w:footerReference w:type="default" r:id="rId22"/>
      <w:pgSz w:w="11906" w:h="16838" w:code="9"/>
      <w:pgMar w:top="851" w:right="1134" w:bottom="851" w:left="1134" w:header="35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F1A67" w14:textId="77777777" w:rsidR="00E2604B" w:rsidRDefault="00E2604B">
      <w:r>
        <w:separator/>
      </w:r>
    </w:p>
  </w:endnote>
  <w:endnote w:type="continuationSeparator" w:id="0">
    <w:p w14:paraId="457933B5" w14:textId="77777777" w:rsidR="00E2604B" w:rsidRDefault="00E2604B">
      <w:r>
        <w:continuationSeparator/>
      </w:r>
    </w:p>
  </w:endnote>
  <w:endnote w:type="continuationNotice" w:id="1">
    <w:p w14:paraId="7AF37E73" w14:textId="77777777" w:rsidR="00E2604B" w:rsidRDefault="00E26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맑은 고딕">
    <w:panose1 w:val="020B0503020000020004"/>
    <w:charset w:val="81"/>
    <w:family w:val="modern"/>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BC50F" w14:textId="77777777" w:rsidR="00FD67AA" w:rsidRDefault="00FD67AA" w:rsidP="000107E1">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4F13A544" w14:textId="77777777" w:rsidR="00FD67AA" w:rsidRDefault="00FD67AA" w:rsidP="0026709A">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62C4E" w14:textId="7F292528" w:rsidR="00FD67AA" w:rsidRDefault="00C22632">
    <w:pPr>
      <w:pStyle w:val="aa"/>
      <w:jc w:val="right"/>
    </w:pPr>
    <w:r>
      <w:rPr>
        <w:noProof/>
      </w:rPr>
      <mc:AlternateContent>
        <mc:Choice Requires="wps">
          <w:drawing>
            <wp:anchor distT="0" distB="0" distL="114300" distR="114300" simplePos="0" relativeHeight="251658241" behindDoc="0" locked="0" layoutInCell="1" allowOverlap="1" wp14:anchorId="68836DEF" wp14:editId="59043B77">
              <wp:simplePos x="0" y="0"/>
              <wp:positionH relativeFrom="column">
                <wp:posOffset>2734945</wp:posOffset>
              </wp:positionH>
              <wp:positionV relativeFrom="paragraph">
                <wp:posOffset>124460</wp:posOffset>
              </wp:positionV>
              <wp:extent cx="4160520" cy="731520"/>
              <wp:effectExtent l="0" t="0" r="30480" b="30480"/>
              <wp:wrapNone/>
              <wp:docPr id="3" name="Connecteur droit 3"/>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898D" id="Connecteur droit 3"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9.8pt" to="542.9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" strokecolor="#afa577"/>
          </w:pict>
        </mc:Fallback>
      </mc:AlternateContent>
    </w:r>
  </w:p>
  <w:p w14:paraId="349E6176" w14:textId="683845FB" w:rsidR="00FD67AA" w:rsidRPr="00FD67AA" w:rsidRDefault="00FD67AA" w:rsidP="007050EB">
    <w:pPr>
      <w:pStyle w:val="aa"/>
      <w:ind w:right="360"/>
      <w:rPr>
        <w:rFonts w:ascii="Cormorant Garamond" w:hAnsi="Cormorant Garamond"/>
        <w:b/>
        <w:i/>
        <w:sz w:val="20"/>
        <w:szCs w:val="16"/>
      </w:rPr>
    </w:pPr>
    <w:r w:rsidRPr="00FD67AA">
      <w:rPr>
        <w:rFonts w:ascii="Cormorant Garamond" w:hAnsi="Cormorant Garamond"/>
        <w:b/>
        <w:i/>
        <w:sz w:val="20"/>
        <w:szCs w:val="16"/>
      </w:rPr>
      <w:t>Erganeo © 20</w:t>
    </w:r>
    <w:r w:rsidR="00695598">
      <w:rPr>
        <w:rFonts w:ascii="Cormorant Garamond" w:hAnsi="Cormorant Garamond"/>
        <w:b/>
        <w:i/>
        <w:sz w:val="20"/>
        <w:szCs w:val="16"/>
      </w:rPr>
      <w:t>2</w:t>
    </w:r>
    <w:r w:rsidR="001C390D">
      <w:rPr>
        <w:rFonts w:ascii="Cormorant Garamond" w:hAnsi="Cormorant Garamond"/>
        <w:b/>
        <w:i/>
        <w:sz w:val="20"/>
        <w:szCs w:val="16"/>
      </w:rPr>
      <w:t>5</w:t>
    </w:r>
    <w:r w:rsidRPr="00FD67AA">
      <w:rPr>
        <w:rFonts w:ascii="Cormorant Garamond" w:hAnsi="Cormorant Garamond"/>
        <w:b/>
        <w:i/>
        <w:sz w:val="20"/>
        <w:szCs w:val="16"/>
      </w:rPr>
      <w:t xml:space="preserve"> - CONFIDENTIEL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38BC6" w14:textId="77777777" w:rsidR="00894AE3" w:rsidRDefault="00894AE3">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679041"/>
      <w:docPartObj>
        <w:docPartGallery w:val="Page Numbers (Bottom of Page)"/>
        <w:docPartUnique/>
      </w:docPartObj>
    </w:sdtPr>
    <w:sdtContent>
      <w:p w14:paraId="0A812883" w14:textId="6E561D67" w:rsidR="00FD67AA" w:rsidRDefault="00C22632">
        <w:pPr>
          <w:pStyle w:val="aa"/>
          <w:jc w:val="right"/>
        </w:pPr>
        <w:r>
          <w:rPr>
            <w:noProof/>
          </w:rPr>
          <mc:AlternateContent>
            <mc:Choice Requires="wps">
              <w:drawing>
                <wp:anchor distT="0" distB="0" distL="114300" distR="114300" simplePos="0" relativeHeight="251658243" behindDoc="0" locked="0" layoutInCell="1" allowOverlap="1" wp14:anchorId="694F8F64" wp14:editId="33EEA5F7">
                  <wp:simplePos x="0" y="0"/>
                  <wp:positionH relativeFrom="column">
                    <wp:posOffset>2735580</wp:posOffset>
                  </wp:positionH>
                  <wp:positionV relativeFrom="paragraph">
                    <wp:posOffset>-172085</wp:posOffset>
                  </wp:positionV>
                  <wp:extent cx="4160520" cy="731520"/>
                  <wp:effectExtent l="0" t="0" r="30480" b="30480"/>
                  <wp:wrapNone/>
                  <wp:docPr id="6" name="Connecteur droit 6"/>
                  <wp:cNvGraphicFramePr/>
                  <a:graphic xmlns:a="http://schemas.openxmlformats.org/drawingml/2006/main">
                    <a:graphicData uri="http://schemas.microsoft.com/office/word/2010/wordprocessingShape">
                      <wps:wsp>
                        <wps:cNvCnPr/>
                        <wps:spPr>
                          <a:xfrm flipV="1">
                            <a:off x="0" y="0"/>
                            <a:ext cx="4160520" cy="73152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65E6" id="Connecteur droit 6" o:spid="_x0000_s1026"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pt,-13.55pt" to="543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" strokecolor="#afa577"/>
              </w:pict>
            </mc:Fallback>
          </mc:AlternateContent>
        </w:r>
        <w:r w:rsidR="00FD67AA">
          <w:fldChar w:fldCharType="begin"/>
        </w:r>
        <w:r w:rsidR="00FD67AA">
          <w:instrText>PAGE   \* MERGEFORMAT</w:instrText>
        </w:r>
        <w:r w:rsidR="00FD67AA">
          <w:fldChar w:fldCharType="separate"/>
        </w:r>
        <w:r w:rsidR="00FD67AA">
          <w:rPr>
            <w:noProof/>
          </w:rPr>
          <w:t>8</w:t>
        </w:r>
        <w:r w:rsidR="00FD67AA">
          <w:fldChar w:fldCharType="end"/>
        </w:r>
      </w:p>
    </w:sdtContent>
  </w:sdt>
  <w:p w14:paraId="17FBE6F5" w14:textId="011CF1CE" w:rsidR="00FD67AA" w:rsidRPr="00FD67AA" w:rsidRDefault="00FD67AA" w:rsidP="00282D98">
    <w:pPr>
      <w:pStyle w:val="aa"/>
      <w:ind w:right="360"/>
      <w:rPr>
        <w:rFonts w:ascii="Cormorant Garamond" w:hAnsi="Cormorant Garamond"/>
        <w:b/>
        <w:i/>
        <w:sz w:val="20"/>
        <w:szCs w:val="16"/>
      </w:rPr>
    </w:pPr>
    <w:r w:rsidRPr="00FD67AA">
      <w:rPr>
        <w:rFonts w:ascii="Cormorant Garamond" w:hAnsi="Cormorant Garamond"/>
        <w:b/>
        <w:i/>
        <w:sz w:val="20"/>
        <w:szCs w:val="16"/>
      </w:rPr>
      <w:t>Erganeo © 20</w:t>
    </w:r>
    <w:r w:rsidR="00695598">
      <w:rPr>
        <w:rFonts w:ascii="Cormorant Garamond" w:hAnsi="Cormorant Garamond"/>
        <w:b/>
        <w:i/>
        <w:sz w:val="20"/>
        <w:szCs w:val="16"/>
      </w:rPr>
      <w:t>2</w:t>
    </w:r>
    <w:r w:rsidR="001C390D">
      <w:rPr>
        <w:rFonts w:ascii="Cormorant Garamond" w:hAnsi="Cormorant Garamond"/>
        <w:b/>
        <w:i/>
        <w:sz w:val="20"/>
        <w:szCs w:val="16"/>
      </w:rPr>
      <w:t>5</w:t>
    </w:r>
    <w:r w:rsidRPr="00FD67AA">
      <w:rPr>
        <w:rFonts w:ascii="Cormorant Garamond" w:hAnsi="Cormorant Garamond"/>
        <w:b/>
        <w:i/>
        <w:sz w:val="20"/>
        <w:szCs w:val="16"/>
      </w:rPr>
      <w:t xml:space="preserve"> - CONFIDENTIEL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F73B3" w14:textId="77777777" w:rsidR="00E2604B" w:rsidRDefault="00E2604B">
      <w:r>
        <w:separator/>
      </w:r>
    </w:p>
  </w:footnote>
  <w:footnote w:type="continuationSeparator" w:id="0">
    <w:p w14:paraId="35B0FD90" w14:textId="77777777" w:rsidR="00E2604B" w:rsidRDefault="00E2604B">
      <w:r>
        <w:continuationSeparator/>
      </w:r>
    </w:p>
  </w:footnote>
  <w:footnote w:type="continuationNotice" w:id="1">
    <w:p w14:paraId="28D362E7" w14:textId="77777777" w:rsidR="00E2604B" w:rsidRDefault="00E2604B"/>
  </w:footnote>
  <w:footnote w:id="2">
    <w:p w14:paraId="12AAD3D6" w14:textId="7661A73A" w:rsidR="00FD67AA" w:rsidRPr="00FD67AA" w:rsidRDefault="00FD67AA" w:rsidP="00FD67AA">
      <w:pPr>
        <w:pStyle w:val="a8"/>
        <w:jc w:val="both"/>
        <w:rPr>
          <w:rFonts w:ascii="Cormorant Garamond" w:hAnsi="Cormorant Garamond"/>
        </w:rPr>
      </w:pPr>
      <w:r w:rsidRPr="00FD67AA">
        <w:rPr>
          <w:rStyle w:val="a9"/>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Le code source</w:t>
      </w:r>
      <w:r w:rsidRPr="00FD67AA">
        <w:rPr>
          <w:rFonts w:ascii="Cormorant Garamond" w:hAnsi="Cormorant Garamond"/>
        </w:rPr>
        <w:t xml:space="preserve"> est un texte qui représente les instructions </w:t>
      </w:r>
      <w:r w:rsidR="00806E54">
        <w:rPr>
          <w:rFonts w:ascii="Cormorant Garamond" w:hAnsi="Cormorant Garamond"/>
        </w:rPr>
        <w:t xml:space="preserve">du programme informatique </w:t>
      </w:r>
      <w:r w:rsidRPr="00FD67AA">
        <w:rPr>
          <w:rFonts w:ascii="Cormorant Garamond" w:hAnsi="Cormorant Garamond"/>
        </w:rPr>
        <w:t>qui doivent être exécutées par un microprocesseur. Le code source se matérialise souvent sous la forme d'un ensemble de fichiers textes. Le code source est généralement écrit dans un langage de programmation permettant ainsi une meilleure compréhension par des humains.</w:t>
      </w:r>
      <w:r w:rsidR="00E5072A">
        <w:rPr>
          <w:rFonts w:ascii="Cormorant Garamond" w:hAnsi="Cormorant Garamond"/>
        </w:rPr>
        <w:t xml:space="preserve"> Le code source ne peut pas être exécuté directement par la machine, il doit être transformé en code binaire (code objet/exécutable) grâce à un compilateur ou être interprété.</w:t>
      </w:r>
    </w:p>
  </w:footnote>
  <w:footnote w:id="3">
    <w:p w14:paraId="0E23F954" w14:textId="3B5E9992" w:rsidR="00FD67AA" w:rsidRDefault="00FD67AA" w:rsidP="00FD67AA">
      <w:pPr>
        <w:pStyle w:val="a8"/>
        <w:jc w:val="both"/>
      </w:pPr>
      <w:r w:rsidRPr="00FD67AA">
        <w:rPr>
          <w:rStyle w:val="a9"/>
          <w:rFonts w:ascii="Cormorant Garamond" w:hAnsi="Cormorant Garamond"/>
        </w:rPr>
        <w:footnoteRef/>
      </w:r>
      <w:r w:rsidRPr="00FD67AA">
        <w:rPr>
          <w:rFonts w:ascii="Cormorant Garamond" w:hAnsi="Cormorant Garamond"/>
        </w:rPr>
        <w:t xml:space="preserve"> </w:t>
      </w:r>
      <w:r w:rsidRPr="00FD67AA">
        <w:rPr>
          <w:rFonts w:ascii="Cormorant Garamond" w:hAnsi="Cormorant Garamond"/>
          <w:b/>
        </w:rPr>
        <w:t xml:space="preserve">Le code objet </w:t>
      </w:r>
      <w:r w:rsidR="00836759" w:rsidRPr="00836759">
        <w:rPr>
          <w:rFonts w:ascii="Cormorant Garamond" w:hAnsi="Cormorant Garamond"/>
          <w:bCs/>
        </w:rPr>
        <w:t>ou code exécutable</w:t>
      </w:r>
      <w:r w:rsidR="00836759">
        <w:rPr>
          <w:rFonts w:ascii="Cormorant Garamond" w:hAnsi="Cormorant Garamond"/>
          <w:b/>
        </w:rPr>
        <w:t xml:space="preserve"> </w:t>
      </w:r>
      <w:r w:rsidRPr="00FD67AA">
        <w:rPr>
          <w:rFonts w:ascii="Cormorant Garamond" w:hAnsi="Cormorant Garamond"/>
        </w:rPr>
        <w:t xml:space="preserve">est le code </w:t>
      </w:r>
      <w:r w:rsidR="00806E54">
        <w:rPr>
          <w:rFonts w:ascii="Cormorant Garamond" w:hAnsi="Cormorant Garamond"/>
        </w:rPr>
        <w:t>binaire du programme compréhensible par une machine et obtenu en compilant le code source</w:t>
      </w:r>
    </w:p>
  </w:footnote>
  <w:footnote w:id="4">
    <w:p w14:paraId="6F6FC736" w14:textId="708BAFE8"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L’originalité dans la création du </w:t>
      </w:r>
      <w:r w:rsidRPr="008F11CA">
        <w:rPr>
          <w:rFonts w:ascii="Cormorant Garamond" w:hAnsi="Cormorant Garamond"/>
          <w:u w:val="single"/>
        </w:rPr>
        <w:t>code</w:t>
      </w:r>
      <w:r w:rsidRPr="008F11CA">
        <w:rPr>
          <w:rFonts w:ascii="Cormorant Garamond" w:hAnsi="Cormorant Garamond"/>
        </w:rPr>
        <w:t xml:space="preserve"> peut être définie par un effort intellectuel personnalisé débouchant sur une structure individualisée allant au-delà de la simple mise en œuvre d'une logique contraignante. Par exemple, il faut déterminer s’il y a existence ou non d’un effort personnalisé de l’auteur (e.g. des choix reflétant une empreinte de la personnalité de l'auteur) dans la forme du programme c’est-à-dire dans l’enchaînement des instructions. Il faut également que le code comprenne des éléments de nature à justifier de l'originalité des composantes du logiciel (e.g. lignes de programmation, codes, organigramme, ou matériel de conception préparatoire).</w:t>
      </w:r>
    </w:p>
  </w:footnote>
  <w:footnote w:id="5">
    <w:p w14:paraId="10422C2F" w14:textId="42630343"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environnements de développement utilisés pour compiler les codes sources de l’œuvre</w:t>
      </w:r>
    </w:p>
  </w:footnote>
  <w:footnote w:id="6">
    <w:p w14:paraId="55A5CABC" w14:textId="77777777"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logiciels à installer indépendamment de l’œuvre sans lesquels l’œuvre déposée ne peut pas s’exécuter.</w:t>
      </w:r>
    </w:p>
  </w:footnote>
  <w:footnote w:id="7">
    <w:p w14:paraId="545F68F6" w14:textId="6BE3D964" w:rsidR="00FD67AA" w:rsidRPr="008F11CA" w:rsidRDefault="00FD67AA" w:rsidP="008F11CA">
      <w:pPr>
        <w:pStyle w:val="a8"/>
        <w:jc w:val="both"/>
        <w:rPr>
          <w:rFonts w:ascii="Cormorant Garamond" w:hAnsi="Cormorant Garamond"/>
        </w:rPr>
      </w:pPr>
      <w:r w:rsidRPr="008F11CA">
        <w:rPr>
          <w:rStyle w:val="a9"/>
          <w:rFonts w:ascii="Cormorant Garamond" w:hAnsi="Cormorant Garamond"/>
        </w:rPr>
        <w:footnoteRef/>
      </w:r>
      <w:r w:rsidRPr="008F11CA">
        <w:rPr>
          <w:rFonts w:ascii="Cormorant Garamond" w:hAnsi="Cormorant Garamond"/>
        </w:rPr>
        <w:t xml:space="preserve"> Il s’agit des codes de tiers, ou précédemment publiés sous licence (notamment libre), ayant été intégrés à l’œuvre. Ils sont par exemple nécessaires à la compilation.</w:t>
      </w:r>
    </w:p>
    <w:p w14:paraId="7186DCDB" w14:textId="201F1BD3" w:rsidR="00FD67AA" w:rsidRDefault="00FD67AA" w:rsidP="008F11CA">
      <w:pPr>
        <w:pStyle w:val="a8"/>
        <w:jc w:val="both"/>
      </w:pPr>
      <w:r w:rsidRPr="008F11CA">
        <w:rPr>
          <w:rFonts w:ascii="Cormorant Garamond" w:hAnsi="Cormorant Garamond"/>
        </w:rPr>
        <w:t xml:space="preserve">* </w:t>
      </w:r>
      <w:r w:rsidR="00E02D9D">
        <w:rPr>
          <w:rFonts w:ascii="Cormorant Garamond" w:hAnsi="Cormorant Garamond"/>
        </w:rPr>
        <w:t xml:space="preserve">Elément obligatoire à remplir. </w:t>
      </w:r>
      <w:r w:rsidRPr="008F11CA">
        <w:rPr>
          <w:rFonts w:ascii="Cormorant Garamond" w:hAnsi="Cormorant Garamond"/>
        </w:rPr>
        <w:t>Mettre les liens hypertextes si connu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24855" w14:textId="77777777" w:rsidR="00894AE3" w:rsidRDefault="00894AE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431B3" w14:textId="05B45A50" w:rsidR="00FD67AA" w:rsidRDefault="00C22632" w:rsidP="00FD67AA">
    <w:pPr>
      <w:pStyle w:val="aa"/>
      <w:ind w:right="360"/>
      <w:jc w:val="center"/>
    </w:pPr>
    <w:r>
      <w:rPr>
        <w:noProof/>
      </w:rPr>
      <mc:AlternateContent>
        <mc:Choice Requires="wps">
          <w:drawing>
            <wp:anchor distT="0" distB="0" distL="114300" distR="114300" simplePos="0" relativeHeight="251658240" behindDoc="0" locked="0" layoutInCell="1" allowOverlap="1" wp14:anchorId="72F956EC" wp14:editId="36BAAA02">
              <wp:simplePos x="0" y="0"/>
              <wp:positionH relativeFrom="column">
                <wp:posOffset>-960755</wp:posOffset>
              </wp:positionH>
              <wp:positionV relativeFrom="paragraph">
                <wp:posOffset>-449580</wp:posOffset>
              </wp:positionV>
              <wp:extent cx="2354580" cy="457200"/>
              <wp:effectExtent l="0" t="0" r="26670" b="19050"/>
              <wp:wrapNone/>
              <wp:docPr id="2" name="Connecteur droit 2"/>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4F8E0" id="Connecteur droit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5pt,-35.4pt" to="109.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" strokecolor="#afa577"/>
          </w:pict>
        </mc:Fallback>
      </mc:AlternateContent>
    </w:r>
    <w:r w:rsidR="00FD67AA">
      <w:rPr>
        <w:noProof/>
      </w:rPr>
      <w:drawing>
        <wp:inline distT="0" distB="0" distL="0" distR="0" wp14:anchorId="6CD2B86A" wp14:editId="6AF99ADD">
          <wp:extent cx="1889760" cy="9573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26382DC" w14:textId="19F06251" w:rsidR="00FD67AA" w:rsidRDefault="00FD67A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6C38C" w14:textId="77777777" w:rsidR="00894AE3" w:rsidRDefault="00894AE3">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70C9" w14:textId="6DA29FF3" w:rsidR="00FD67AA" w:rsidRDefault="00C26AAE" w:rsidP="00463596">
    <w:pPr>
      <w:pStyle w:val="aa"/>
      <w:tabs>
        <w:tab w:val="left" w:pos="1780"/>
        <w:tab w:val="center" w:pos="4639"/>
      </w:tabs>
      <w:ind w:right="360"/>
    </w:pPr>
    <w:r>
      <w:tab/>
    </w:r>
    <w:r>
      <w:tab/>
    </w:r>
    <w:r w:rsidR="00C22632">
      <w:rPr>
        <w:noProof/>
      </w:rPr>
      <mc:AlternateContent>
        <mc:Choice Requires="wps">
          <w:drawing>
            <wp:anchor distT="0" distB="0" distL="114300" distR="114300" simplePos="0" relativeHeight="251658242" behindDoc="0" locked="0" layoutInCell="1" allowOverlap="1" wp14:anchorId="3DD85C3C" wp14:editId="2525F30F">
              <wp:simplePos x="0" y="0"/>
              <wp:positionH relativeFrom="column">
                <wp:posOffset>-784860</wp:posOffset>
              </wp:positionH>
              <wp:positionV relativeFrom="paragraph">
                <wp:posOffset>-220980</wp:posOffset>
              </wp:positionV>
              <wp:extent cx="2354580" cy="457200"/>
              <wp:effectExtent l="0" t="0" r="26670" b="19050"/>
              <wp:wrapNone/>
              <wp:docPr id="5" name="Connecteur droit 5"/>
              <wp:cNvGraphicFramePr/>
              <a:graphic xmlns:a="http://schemas.openxmlformats.org/drawingml/2006/main">
                <a:graphicData uri="http://schemas.microsoft.com/office/word/2010/wordprocessingShape">
                  <wps:wsp>
                    <wps:cNvCnPr/>
                    <wps:spPr>
                      <a:xfrm flipV="1">
                        <a:off x="0" y="0"/>
                        <a:ext cx="2354580" cy="457200"/>
                      </a:xfrm>
                      <a:prstGeom prst="line">
                        <a:avLst/>
                      </a:prstGeom>
                      <a:ln>
                        <a:solidFill>
                          <a:srgbClr val="AFA5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933F8" id="Connecteur droit 5"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17.4pt" to="12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" strokecolor="#afa577"/>
          </w:pict>
        </mc:Fallback>
      </mc:AlternateContent>
    </w:r>
    <w:r w:rsidR="00FD67AA">
      <w:rPr>
        <w:noProof/>
      </w:rPr>
      <w:drawing>
        <wp:inline distT="0" distB="0" distL="0" distR="0" wp14:anchorId="4F30CD64" wp14:editId="1E44650C">
          <wp:extent cx="1889760" cy="9573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8586" cy="971982"/>
                  </a:xfrm>
                  <a:prstGeom prst="rect">
                    <a:avLst/>
                  </a:prstGeom>
                  <a:noFill/>
                  <a:ln>
                    <a:noFill/>
                  </a:ln>
                </pic:spPr>
              </pic:pic>
            </a:graphicData>
          </a:graphic>
        </wp:inline>
      </w:drawing>
    </w:r>
  </w:p>
  <w:p w14:paraId="191E7F20" w14:textId="77777777" w:rsidR="00FD67AA" w:rsidRDefault="00FD67A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97"/>
        </w:tabs>
        <w:ind w:left="397" w:hanging="397"/>
      </w:pPr>
      <w:rPr>
        <w:rFonts w:ascii="Symbol" w:hAnsi="Symbol" w:cs="Symbol" w:hint="default"/>
      </w:rPr>
    </w:lvl>
  </w:abstractNum>
  <w:abstractNum w:abstractNumId="1" w15:restartNumberingAfterBreak="0">
    <w:nsid w:val="019266AD"/>
    <w:multiLevelType w:val="hybridMultilevel"/>
    <w:tmpl w:val="7736F478"/>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E0C54"/>
    <w:multiLevelType w:val="hybridMultilevel"/>
    <w:tmpl w:val="32D8F1D8"/>
    <w:lvl w:ilvl="0" w:tplc="7228CEB2">
      <w:start w:val="1"/>
      <w:numFmt w:val="bullet"/>
      <w:lvlText w:val="-"/>
      <w:lvlJc w:val="left"/>
      <w:pPr>
        <w:ind w:left="720" w:hanging="360"/>
      </w:pPr>
      <w:rPr>
        <w:rFonts w:ascii="Calibri" w:eastAsia="MS ??"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311B7"/>
    <w:multiLevelType w:val="hybridMultilevel"/>
    <w:tmpl w:val="37701954"/>
    <w:lvl w:ilvl="0" w:tplc="63C8799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C40E6"/>
    <w:multiLevelType w:val="hybridMultilevel"/>
    <w:tmpl w:val="03308766"/>
    <w:lvl w:ilvl="0" w:tplc="6234BD26">
      <w:start w:val="1"/>
      <w:numFmt w:val="bullet"/>
      <w:lvlText w:val="-"/>
      <w:lvlJc w:val="left"/>
      <w:pPr>
        <w:ind w:left="800" w:hanging="360"/>
      </w:pPr>
      <w:rPr>
        <w:rFonts w:ascii="Calibri" w:eastAsia="MS ??"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E0A2C72"/>
    <w:multiLevelType w:val="hybridMultilevel"/>
    <w:tmpl w:val="EB5A8728"/>
    <w:lvl w:ilvl="0" w:tplc="6FC2026A">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E12253A"/>
    <w:multiLevelType w:val="hybridMultilevel"/>
    <w:tmpl w:val="179E5020"/>
    <w:lvl w:ilvl="0" w:tplc="832A593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90C55"/>
    <w:multiLevelType w:val="hybridMultilevel"/>
    <w:tmpl w:val="A53A1102"/>
    <w:lvl w:ilvl="0" w:tplc="BBF427F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931634"/>
    <w:multiLevelType w:val="hybridMultilevel"/>
    <w:tmpl w:val="01C43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A7489E"/>
    <w:multiLevelType w:val="hybridMultilevel"/>
    <w:tmpl w:val="C3006564"/>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D957C0"/>
    <w:multiLevelType w:val="hybridMultilevel"/>
    <w:tmpl w:val="739CC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5A303F"/>
    <w:multiLevelType w:val="hybridMultilevel"/>
    <w:tmpl w:val="3BB4D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C4088A"/>
    <w:multiLevelType w:val="hybridMultilevel"/>
    <w:tmpl w:val="AA5072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84101E9"/>
    <w:multiLevelType w:val="hybridMultilevel"/>
    <w:tmpl w:val="1026D922"/>
    <w:lvl w:ilvl="0" w:tplc="21F4F67A">
      <w:numFmt w:val="bullet"/>
      <w:lvlText w:val="-"/>
      <w:lvlJc w:val="left"/>
      <w:pPr>
        <w:ind w:left="720" w:hanging="360"/>
      </w:pPr>
      <w:rPr>
        <w:rFonts w:ascii="Arial" w:eastAsia="Times New Roman"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AB0888"/>
    <w:multiLevelType w:val="hybridMultilevel"/>
    <w:tmpl w:val="948088D6"/>
    <w:lvl w:ilvl="0" w:tplc="040C000F">
      <w:start w:val="1"/>
      <w:numFmt w:val="decimal"/>
      <w:lvlText w:val="%1."/>
      <w:lvlJc w:val="left"/>
      <w:pPr>
        <w:tabs>
          <w:tab w:val="num" w:pos="720"/>
        </w:tabs>
        <w:ind w:left="720" w:hanging="360"/>
      </w:pPr>
      <w:rPr>
        <w:rFonts w:cs="Times New Roman" w:hint="default"/>
      </w:rPr>
    </w:lvl>
    <w:lvl w:ilvl="1" w:tplc="040C0019">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C3B0A3C"/>
    <w:multiLevelType w:val="hybridMultilevel"/>
    <w:tmpl w:val="3DA689DA"/>
    <w:lvl w:ilvl="0" w:tplc="B0A63B8E">
      <w:start w:val="3"/>
      <w:numFmt w:val="bullet"/>
      <w:lvlText w:val="-"/>
      <w:lvlJc w:val="left"/>
      <w:pPr>
        <w:ind w:left="720" w:hanging="360"/>
      </w:pPr>
      <w:rPr>
        <w:rFonts w:ascii="Cambria" w:eastAsia="MS ??" w:hAnsi="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9B08EA"/>
    <w:multiLevelType w:val="hybridMultilevel"/>
    <w:tmpl w:val="1F74F90C"/>
    <w:lvl w:ilvl="0" w:tplc="B8646B42">
      <w:start w:val="1"/>
      <w:numFmt w:val="bullet"/>
      <w:lvlText w:val="-"/>
      <w:lvlJc w:val="left"/>
      <w:pPr>
        <w:ind w:left="720" w:hanging="360"/>
      </w:pPr>
      <w:rPr>
        <w:rFonts w:ascii="Cambria" w:eastAsia="MS ??"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4B371C"/>
    <w:multiLevelType w:val="hybridMultilevel"/>
    <w:tmpl w:val="70F84C3C"/>
    <w:lvl w:ilvl="0" w:tplc="21F4F67A">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9D0F53"/>
    <w:multiLevelType w:val="hybridMultilevel"/>
    <w:tmpl w:val="10A874AA"/>
    <w:lvl w:ilvl="0" w:tplc="FFFFFFFF">
      <w:start w:val="1"/>
      <w:numFmt w:val="bullet"/>
      <w:pStyle w:val="Style1"/>
      <w:lvlText w:val=""/>
      <w:lvlJc w:val="left"/>
      <w:pPr>
        <w:tabs>
          <w:tab w:val="num" w:pos="397"/>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9A7149"/>
    <w:multiLevelType w:val="hybridMultilevel"/>
    <w:tmpl w:val="7F8EE132"/>
    <w:lvl w:ilvl="0" w:tplc="D898D4D4">
      <w:start w:val="1"/>
      <w:numFmt w:val="bullet"/>
      <w:lvlText w:val="·"/>
      <w:lvlJc w:val="left"/>
      <w:pPr>
        <w:ind w:left="720" w:hanging="360"/>
      </w:pPr>
      <w:rPr>
        <w:rFonts w:ascii="Symbol" w:hAnsi="Symbol" w:hint="default"/>
      </w:rPr>
    </w:lvl>
    <w:lvl w:ilvl="1" w:tplc="780248EC">
      <w:start w:val="1"/>
      <w:numFmt w:val="bullet"/>
      <w:lvlText w:val="o"/>
      <w:lvlJc w:val="left"/>
      <w:pPr>
        <w:ind w:left="1440" w:hanging="360"/>
      </w:pPr>
      <w:rPr>
        <w:rFonts w:ascii="Courier New" w:hAnsi="Courier New" w:hint="default"/>
      </w:rPr>
    </w:lvl>
    <w:lvl w:ilvl="2" w:tplc="0A6C352E">
      <w:start w:val="1"/>
      <w:numFmt w:val="bullet"/>
      <w:lvlText w:val=""/>
      <w:lvlJc w:val="left"/>
      <w:pPr>
        <w:ind w:left="2160" w:hanging="360"/>
      </w:pPr>
      <w:rPr>
        <w:rFonts w:ascii="Wingdings" w:hAnsi="Wingdings" w:hint="default"/>
      </w:rPr>
    </w:lvl>
    <w:lvl w:ilvl="3" w:tplc="ABF20F84">
      <w:start w:val="1"/>
      <w:numFmt w:val="bullet"/>
      <w:lvlText w:val=""/>
      <w:lvlJc w:val="left"/>
      <w:pPr>
        <w:ind w:left="2880" w:hanging="360"/>
      </w:pPr>
      <w:rPr>
        <w:rFonts w:ascii="Symbol" w:hAnsi="Symbol" w:hint="default"/>
      </w:rPr>
    </w:lvl>
    <w:lvl w:ilvl="4" w:tplc="90C07C04">
      <w:start w:val="1"/>
      <w:numFmt w:val="bullet"/>
      <w:lvlText w:val="o"/>
      <w:lvlJc w:val="left"/>
      <w:pPr>
        <w:ind w:left="3600" w:hanging="360"/>
      </w:pPr>
      <w:rPr>
        <w:rFonts w:ascii="Courier New" w:hAnsi="Courier New" w:hint="default"/>
      </w:rPr>
    </w:lvl>
    <w:lvl w:ilvl="5" w:tplc="21DA0FCE">
      <w:start w:val="1"/>
      <w:numFmt w:val="bullet"/>
      <w:lvlText w:val=""/>
      <w:lvlJc w:val="left"/>
      <w:pPr>
        <w:ind w:left="4320" w:hanging="360"/>
      </w:pPr>
      <w:rPr>
        <w:rFonts w:ascii="Wingdings" w:hAnsi="Wingdings" w:hint="default"/>
      </w:rPr>
    </w:lvl>
    <w:lvl w:ilvl="6" w:tplc="ADC61B42">
      <w:start w:val="1"/>
      <w:numFmt w:val="bullet"/>
      <w:lvlText w:val=""/>
      <w:lvlJc w:val="left"/>
      <w:pPr>
        <w:ind w:left="5040" w:hanging="360"/>
      </w:pPr>
      <w:rPr>
        <w:rFonts w:ascii="Symbol" w:hAnsi="Symbol" w:hint="default"/>
      </w:rPr>
    </w:lvl>
    <w:lvl w:ilvl="7" w:tplc="1F0087B6">
      <w:start w:val="1"/>
      <w:numFmt w:val="bullet"/>
      <w:lvlText w:val="o"/>
      <w:lvlJc w:val="left"/>
      <w:pPr>
        <w:ind w:left="5760" w:hanging="360"/>
      </w:pPr>
      <w:rPr>
        <w:rFonts w:ascii="Courier New" w:hAnsi="Courier New" w:hint="default"/>
      </w:rPr>
    </w:lvl>
    <w:lvl w:ilvl="8" w:tplc="F790D9BE">
      <w:start w:val="1"/>
      <w:numFmt w:val="bullet"/>
      <w:lvlText w:val=""/>
      <w:lvlJc w:val="left"/>
      <w:pPr>
        <w:ind w:left="6480" w:hanging="360"/>
      </w:pPr>
      <w:rPr>
        <w:rFonts w:ascii="Wingdings" w:hAnsi="Wingdings" w:hint="default"/>
      </w:rPr>
    </w:lvl>
  </w:abstractNum>
  <w:num w:numId="1" w16cid:durableId="734162384">
    <w:abstractNumId w:val="19"/>
  </w:num>
  <w:num w:numId="2" w16cid:durableId="1625577034">
    <w:abstractNumId w:val="15"/>
  </w:num>
  <w:num w:numId="3" w16cid:durableId="1017848609">
    <w:abstractNumId w:val="8"/>
  </w:num>
  <w:num w:numId="4" w16cid:durableId="300040079">
    <w:abstractNumId w:val="11"/>
  </w:num>
  <w:num w:numId="5" w16cid:durableId="1064986993">
    <w:abstractNumId w:val="14"/>
  </w:num>
  <w:num w:numId="6" w16cid:durableId="473959389">
    <w:abstractNumId w:val="17"/>
  </w:num>
  <w:num w:numId="7" w16cid:durableId="1634406312">
    <w:abstractNumId w:val="1"/>
  </w:num>
  <w:num w:numId="8" w16cid:durableId="508371607">
    <w:abstractNumId w:val="13"/>
  </w:num>
  <w:num w:numId="9" w16cid:durableId="1137264165">
    <w:abstractNumId w:val="18"/>
  </w:num>
  <w:num w:numId="10" w16cid:durableId="1290042806">
    <w:abstractNumId w:val="9"/>
  </w:num>
  <w:num w:numId="11" w16cid:durableId="1765346254">
    <w:abstractNumId w:val="16"/>
  </w:num>
  <w:num w:numId="12" w16cid:durableId="45305523">
    <w:abstractNumId w:val="3"/>
  </w:num>
  <w:num w:numId="13" w16cid:durableId="1597471198">
    <w:abstractNumId w:val="18"/>
  </w:num>
  <w:num w:numId="14" w16cid:durableId="1651590683">
    <w:abstractNumId w:val="18"/>
  </w:num>
  <w:num w:numId="15" w16cid:durableId="1346710785">
    <w:abstractNumId w:val="6"/>
  </w:num>
  <w:num w:numId="16" w16cid:durableId="704137686">
    <w:abstractNumId w:val="10"/>
  </w:num>
  <w:num w:numId="17" w16cid:durableId="630718939">
    <w:abstractNumId w:val="0"/>
  </w:num>
  <w:num w:numId="18" w16cid:durableId="272052646">
    <w:abstractNumId w:val="2"/>
  </w:num>
  <w:num w:numId="19" w16cid:durableId="276523675">
    <w:abstractNumId w:val="12"/>
  </w:num>
  <w:num w:numId="20" w16cid:durableId="1132678224">
    <w:abstractNumId w:val="7"/>
  </w:num>
  <w:num w:numId="21" w16cid:durableId="252588523">
    <w:abstractNumId w:val="4"/>
  </w:num>
  <w:num w:numId="22" w16cid:durableId="735667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bordersDoNotSurroundHeader/>
  <w:bordersDoNotSurroundFooter/>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FC1"/>
    <w:rsid w:val="00001538"/>
    <w:rsid w:val="000021A3"/>
    <w:rsid w:val="000050A9"/>
    <w:rsid w:val="000107E1"/>
    <w:rsid w:val="000127AD"/>
    <w:rsid w:val="00025CCE"/>
    <w:rsid w:val="000327B7"/>
    <w:rsid w:val="000328FC"/>
    <w:rsid w:val="0003290B"/>
    <w:rsid w:val="00040269"/>
    <w:rsid w:val="00050713"/>
    <w:rsid w:val="0005114F"/>
    <w:rsid w:val="00051263"/>
    <w:rsid w:val="00066638"/>
    <w:rsid w:val="00070136"/>
    <w:rsid w:val="000702A0"/>
    <w:rsid w:val="00070C2F"/>
    <w:rsid w:val="000721C1"/>
    <w:rsid w:val="0008040F"/>
    <w:rsid w:val="00081B8C"/>
    <w:rsid w:val="00083AE1"/>
    <w:rsid w:val="00090EFD"/>
    <w:rsid w:val="00096F65"/>
    <w:rsid w:val="000A25F6"/>
    <w:rsid w:val="000A2C26"/>
    <w:rsid w:val="000A36BC"/>
    <w:rsid w:val="000A3B92"/>
    <w:rsid w:val="000A40CF"/>
    <w:rsid w:val="000A601F"/>
    <w:rsid w:val="000C3CA3"/>
    <w:rsid w:val="000C4029"/>
    <w:rsid w:val="000C4D0C"/>
    <w:rsid w:val="000D2472"/>
    <w:rsid w:val="000D6CCC"/>
    <w:rsid w:val="000D76B7"/>
    <w:rsid w:val="000E38F9"/>
    <w:rsid w:val="000E3C66"/>
    <w:rsid w:val="000E77CA"/>
    <w:rsid w:val="000E786D"/>
    <w:rsid w:val="000F3E90"/>
    <w:rsid w:val="00100FA3"/>
    <w:rsid w:val="00103FA0"/>
    <w:rsid w:val="001068E8"/>
    <w:rsid w:val="001073C7"/>
    <w:rsid w:val="00126D34"/>
    <w:rsid w:val="00130AD8"/>
    <w:rsid w:val="00141969"/>
    <w:rsid w:val="00146778"/>
    <w:rsid w:val="00154842"/>
    <w:rsid w:val="00154CB2"/>
    <w:rsid w:val="00157EE1"/>
    <w:rsid w:val="001609C1"/>
    <w:rsid w:val="00160C1F"/>
    <w:rsid w:val="00160D40"/>
    <w:rsid w:val="00162081"/>
    <w:rsid w:val="001640A8"/>
    <w:rsid w:val="0016577E"/>
    <w:rsid w:val="00167614"/>
    <w:rsid w:val="00171AB7"/>
    <w:rsid w:val="00173B9D"/>
    <w:rsid w:val="0017433E"/>
    <w:rsid w:val="00174B5D"/>
    <w:rsid w:val="001755B8"/>
    <w:rsid w:val="00175D0B"/>
    <w:rsid w:val="00176D38"/>
    <w:rsid w:val="00181BDF"/>
    <w:rsid w:val="00184BF0"/>
    <w:rsid w:val="001851BC"/>
    <w:rsid w:val="0019225E"/>
    <w:rsid w:val="00192710"/>
    <w:rsid w:val="00195AA9"/>
    <w:rsid w:val="001A5F31"/>
    <w:rsid w:val="001A7121"/>
    <w:rsid w:val="001B1BC2"/>
    <w:rsid w:val="001B5671"/>
    <w:rsid w:val="001B594A"/>
    <w:rsid w:val="001C01F9"/>
    <w:rsid w:val="001C390D"/>
    <w:rsid w:val="001D5BEF"/>
    <w:rsid w:val="001E23E6"/>
    <w:rsid w:val="001E3F0B"/>
    <w:rsid w:val="001E5AD3"/>
    <w:rsid w:val="001E7A6C"/>
    <w:rsid w:val="001F0DCE"/>
    <w:rsid w:val="001F7725"/>
    <w:rsid w:val="002078C5"/>
    <w:rsid w:val="00216161"/>
    <w:rsid w:val="00220A3D"/>
    <w:rsid w:val="002236D7"/>
    <w:rsid w:val="0022530A"/>
    <w:rsid w:val="002266B7"/>
    <w:rsid w:val="00227492"/>
    <w:rsid w:val="00227FBF"/>
    <w:rsid w:val="00234575"/>
    <w:rsid w:val="00234673"/>
    <w:rsid w:val="00234D1A"/>
    <w:rsid w:val="00235296"/>
    <w:rsid w:val="0023529B"/>
    <w:rsid w:val="002368CF"/>
    <w:rsid w:val="00242E6F"/>
    <w:rsid w:val="002610D6"/>
    <w:rsid w:val="00265D80"/>
    <w:rsid w:val="0026709A"/>
    <w:rsid w:val="00274985"/>
    <w:rsid w:val="00281752"/>
    <w:rsid w:val="00282C75"/>
    <w:rsid w:val="00282D98"/>
    <w:rsid w:val="00286180"/>
    <w:rsid w:val="00287FE5"/>
    <w:rsid w:val="0029505F"/>
    <w:rsid w:val="00297808"/>
    <w:rsid w:val="002A14A7"/>
    <w:rsid w:val="002A2AAA"/>
    <w:rsid w:val="002A45FB"/>
    <w:rsid w:val="002A5EAB"/>
    <w:rsid w:val="002B097C"/>
    <w:rsid w:val="002C0BFE"/>
    <w:rsid w:val="002C0E1E"/>
    <w:rsid w:val="002C3D5E"/>
    <w:rsid w:val="002D0013"/>
    <w:rsid w:val="002D0B22"/>
    <w:rsid w:val="002D3365"/>
    <w:rsid w:val="002D5780"/>
    <w:rsid w:val="002D5BF6"/>
    <w:rsid w:val="002E01A9"/>
    <w:rsid w:val="002E265D"/>
    <w:rsid w:val="002F0592"/>
    <w:rsid w:val="002F1370"/>
    <w:rsid w:val="002F194D"/>
    <w:rsid w:val="002F1C49"/>
    <w:rsid w:val="002F5DB6"/>
    <w:rsid w:val="002F5FDD"/>
    <w:rsid w:val="002F6F30"/>
    <w:rsid w:val="00302425"/>
    <w:rsid w:val="00313805"/>
    <w:rsid w:val="00320082"/>
    <w:rsid w:val="0032230F"/>
    <w:rsid w:val="00323285"/>
    <w:rsid w:val="0032509F"/>
    <w:rsid w:val="0033123D"/>
    <w:rsid w:val="0033323A"/>
    <w:rsid w:val="00334221"/>
    <w:rsid w:val="0033631D"/>
    <w:rsid w:val="00344DDD"/>
    <w:rsid w:val="003465FE"/>
    <w:rsid w:val="00352648"/>
    <w:rsid w:val="00352D3B"/>
    <w:rsid w:val="0035489A"/>
    <w:rsid w:val="00355A81"/>
    <w:rsid w:val="00362839"/>
    <w:rsid w:val="00367AC4"/>
    <w:rsid w:val="00372AF4"/>
    <w:rsid w:val="0038428E"/>
    <w:rsid w:val="0038703B"/>
    <w:rsid w:val="00387A4F"/>
    <w:rsid w:val="0039716B"/>
    <w:rsid w:val="003A33EC"/>
    <w:rsid w:val="003A68E0"/>
    <w:rsid w:val="003B2475"/>
    <w:rsid w:val="003B4B47"/>
    <w:rsid w:val="003B5968"/>
    <w:rsid w:val="003C5F3C"/>
    <w:rsid w:val="003C5F76"/>
    <w:rsid w:val="003D6364"/>
    <w:rsid w:val="003D74F0"/>
    <w:rsid w:val="003E1F7B"/>
    <w:rsid w:val="003E2A8A"/>
    <w:rsid w:val="003E32C9"/>
    <w:rsid w:val="003E5FBC"/>
    <w:rsid w:val="003E7D71"/>
    <w:rsid w:val="003F0115"/>
    <w:rsid w:val="003F0C2B"/>
    <w:rsid w:val="003F78C0"/>
    <w:rsid w:val="003F7E19"/>
    <w:rsid w:val="0040114C"/>
    <w:rsid w:val="00401FC1"/>
    <w:rsid w:val="00402517"/>
    <w:rsid w:val="004031FF"/>
    <w:rsid w:val="00410EEA"/>
    <w:rsid w:val="00413A5C"/>
    <w:rsid w:val="004156A9"/>
    <w:rsid w:val="004222D4"/>
    <w:rsid w:val="004247E4"/>
    <w:rsid w:val="00425E99"/>
    <w:rsid w:val="00427712"/>
    <w:rsid w:val="0043046B"/>
    <w:rsid w:val="0043648E"/>
    <w:rsid w:val="004375CA"/>
    <w:rsid w:val="00441969"/>
    <w:rsid w:val="00451D36"/>
    <w:rsid w:val="0045394A"/>
    <w:rsid w:val="0045487A"/>
    <w:rsid w:val="00463596"/>
    <w:rsid w:val="00467B88"/>
    <w:rsid w:val="00470C0A"/>
    <w:rsid w:val="004753A9"/>
    <w:rsid w:val="004835DC"/>
    <w:rsid w:val="00484E45"/>
    <w:rsid w:val="00487D34"/>
    <w:rsid w:val="00487E0E"/>
    <w:rsid w:val="004901E9"/>
    <w:rsid w:val="00490BED"/>
    <w:rsid w:val="00492CC7"/>
    <w:rsid w:val="00495B38"/>
    <w:rsid w:val="004A0568"/>
    <w:rsid w:val="004A5E01"/>
    <w:rsid w:val="004B28C5"/>
    <w:rsid w:val="004C3099"/>
    <w:rsid w:val="004C59C0"/>
    <w:rsid w:val="004C6B25"/>
    <w:rsid w:val="004D2AEC"/>
    <w:rsid w:val="004E1C4F"/>
    <w:rsid w:val="004E1D1A"/>
    <w:rsid w:val="004E1D51"/>
    <w:rsid w:val="004E31E3"/>
    <w:rsid w:val="004E6653"/>
    <w:rsid w:val="004F26C8"/>
    <w:rsid w:val="004F3F21"/>
    <w:rsid w:val="004F5118"/>
    <w:rsid w:val="004F58DD"/>
    <w:rsid w:val="0050406A"/>
    <w:rsid w:val="005054E4"/>
    <w:rsid w:val="00505FE6"/>
    <w:rsid w:val="005151C5"/>
    <w:rsid w:val="005151D7"/>
    <w:rsid w:val="005163A0"/>
    <w:rsid w:val="005179A7"/>
    <w:rsid w:val="00523263"/>
    <w:rsid w:val="00525544"/>
    <w:rsid w:val="00530001"/>
    <w:rsid w:val="005311A5"/>
    <w:rsid w:val="00531EA1"/>
    <w:rsid w:val="0054132F"/>
    <w:rsid w:val="005418AE"/>
    <w:rsid w:val="005426B8"/>
    <w:rsid w:val="00542D48"/>
    <w:rsid w:val="00545908"/>
    <w:rsid w:val="00554033"/>
    <w:rsid w:val="00561D71"/>
    <w:rsid w:val="0056259F"/>
    <w:rsid w:val="0057362F"/>
    <w:rsid w:val="00577899"/>
    <w:rsid w:val="00583409"/>
    <w:rsid w:val="00583AB1"/>
    <w:rsid w:val="00585A48"/>
    <w:rsid w:val="005916BA"/>
    <w:rsid w:val="005928E7"/>
    <w:rsid w:val="005973AA"/>
    <w:rsid w:val="00597A64"/>
    <w:rsid w:val="005A4960"/>
    <w:rsid w:val="005A5CA6"/>
    <w:rsid w:val="005A7C9F"/>
    <w:rsid w:val="005B2C16"/>
    <w:rsid w:val="005B4CB0"/>
    <w:rsid w:val="005C058C"/>
    <w:rsid w:val="005C0B61"/>
    <w:rsid w:val="005C0F12"/>
    <w:rsid w:val="005C118A"/>
    <w:rsid w:val="005C74C7"/>
    <w:rsid w:val="005D6B05"/>
    <w:rsid w:val="005D6F70"/>
    <w:rsid w:val="005E75AC"/>
    <w:rsid w:val="005F09D1"/>
    <w:rsid w:val="005F13B4"/>
    <w:rsid w:val="005F2344"/>
    <w:rsid w:val="005F38A0"/>
    <w:rsid w:val="00601D14"/>
    <w:rsid w:val="0060585E"/>
    <w:rsid w:val="00605D76"/>
    <w:rsid w:val="006063BD"/>
    <w:rsid w:val="0060714F"/>
    <w:rsid w:val="006107B0"/>
    <w:rsid w:val="00611A15"/>
    <w:rsid w:val="0062226E"/>
    <w:rsid w:val="0062335F"/>
    <w:rsid w:val="006235B2"/>
    <w:rsid w:val="00635A48"/>
    <w:rsid w:val="00637F9B"/>
    <w:rsid w:val="0064598D"/>
    <w:rsid w:val="00645D67"/>
    <w:rsid w:val="00651B04"/>
    <w:rsid w:val="00651B71"/>
    <w:rsid w:val="006541A7"/>
    <w:rsid w:val="0066055A"/>
    <w:rsid w:val="00660DDB"/>
    <w:rsid w:val="00663353"/>
    <w:rsid w:val="006637B1"/>
    <w:rsid w:val="00664396"/>
    <w:rsid w:val="0066460D"/>
    <w:rsid w:val="006666BC"/>
    <w:rsid w:val="00667692"/>
    <w:rsid w:val="00674E6D"/>
    <w:rsid w:val="006808CD"/>
    <w:rsid w:val="00684299"/>
    <w:rsid w:val="00695598"/>
    <w:rsid w:val="006977DC"/>
    <w:rsid w:val="006A1636"/>
    <w:rsid w:val="006A216F"/>
    <w:rsid w:val="006A33E2"/>
    <w:rsid w:val="006A3D69"/>
    <w:rsid w:val="006A7DCE"/>
    <w:rsid w:val="006B1212"/>
    <w:rsid w:val="006B5B9F"/>
    <w:rsid w:val="006C02EB"/>
    <w:rsid w:val="006C22F7"/>
    <w:rsid w:val="006C51AF"/>
    <w:rsid w:val="006D0F78"/>
    <w:rsid w:val="006E102E"/>
    <w:rsid w:val="006E522B"/>
    <w:rsid w:val="006E5BA9"/>
    <w:rsid w:val="006F21BE"/>
    <w:rsid w:val="007012E4"/>
    <w:rsid w:val="00704C07"/>
    <w:rsid w:val="007050EB"/>
    <w:rsid w:val="00715886"/>
    <w:rsid w:val="007230BD"/>
    <w:rsid w:val="00726F72"/>
    <w:rsid w:val="00727A82"/>
    <w:rsid w:val="00742981"/>
    <w:rsid w:val="007441E6"/>
    <w:rsid w:val="00744739"/>
    <w:rsid w:val="00750AE5"/>
    <w:rsid w:val="00751938"/>
    <w:rsid w:val="007535F8"/>
    <w:rsid w:val="007544FB"/>
    <w:rsid w:val="007556D8"/>
    <w:rsid w:val="00756264"/>
    <w:rsid w:val="00756EC1"/>
    <w:rsid w:val="00762113"/>
    <w:rsid w:val="00770909"/>
    <w:rsid w:val="00774DDE"/>
    <w:rsid w:val="0077582F"/>
    <w:rsid w:val="00783685"/>
    <w:rsid w:val="007846A7"/>
    <w:rsid w:val="00785517"/>
    <w:rsid w:val="00793C5F"/>
    <w:rsid w:val="00793F31"/>
    <w:rsid w:val="00794F41"/>
    <w:rsid w:val="00795623"/>
    <w:rsid w:val="00797B20"/>
    <w:rsid w:val="007A4DCF"/>
    <w:rsid w:val="007A5898"/>
    <w:rsid w:val="007A691D"/>
    <w:rsid w:val="007A7A66"/>
    <w:rsid w:val="007B1EAF"/>
    <w:rsid w:val="007B3520"/>
    <w:rsid w:val="007B6095"/>
    <w:rsid w:val="007B708F"/>
    <w:rsid w:val="007B7CF3"/>
    <w:rsid w:val="007C17BE"/>
    <w:rsid w:val="007D0264"/>
    <w:rsid w:val="007D1DBC"/>
    <w:rsid w:val="007D7052"/>
    <w:rsid w:val="007E1DEF"/>
    <w:rsid w:val="007E2E2C"/>
    <w:rsid w:val="007E5B82"/>
    <w:rsid w:val="007E61AE"/>
    <w:rsid w:val="007F30A9"/>
    <w:rsid w:val="007F5EC3"/>
    <w:rsid w:val="007F71F4"/>
    <w:rsid w:val="00802DC7"/>
    <w:rsid w:val="00805072"/>
    <w:rsid w:val="00806E54"/>
    <w:rsid w:val="00806F79"/>
    <w:rsid w:val="00817541"/>
    <w:rsid w:val="00817A6D"/>
    <w:rsid w:val="008216D9"/>
    <w:rsid w:val="00823920"/>
    <w:rsid w:val="00825EAF"/>
    <w:rsid w:val="00831D68"/>
    <w:rsid w:val="00832A07"/>
    <w:rsid w:val="00836759"/>
    <w:rsid w:val="00840FBA"/>
    <w:rsid w:val="008411A0"/>
    <w:rsid w:val="00843654"/>
    <w:rsid w:val="00851760"/>
    <w:rsid w:val="00852147"/>
    <w:rsid w:val="00855D2D"/>
    <w:rsid w:val="00857B03"/>
    <w:rsid w:val="00861377"/>
    <w:rsid w:val="00863843"/>
    <w:rsid w:val="00867830"/>
    <w:rsid w:val="0088048C"/>
    <w:rsid w:val="0088177D"/>
    <w:rsid w:val="00883119"/>
    <w:rsid w:val="00890368"/>
    <w:rsid w:val="00891FF7"/>
    <w:rsid w:val="008949E9"/>
    <w:rsid w:val="00894AE3"/>
    <w:rsid w:val="008A12D0"/>
    <w:rsid w:val="008A1976"/>
    <w:rsid w:val="008A2CEA"/>
    <w:rsid w:val="008A4DA3"/>
    <w:rsid w:val="008A78B0"/>
    <w:rsid w:val="008B32FC"/>
    <w:rsid w:val="008B3873"/>
    <w:rsid w:val="008B38EC"/>
    <w:rsid w:val="008B41BF"/>
    <w:rsid w:val="008B75BE"/>
    <w:rsid w:val="008C672E"/>
    <w:rsid w:val="008D553E"/>
    <w:rsid w:val="008E03CB"/>
    <w:rsid w:val="008F11CA"/>
    <w:rsid w:val="008F1AFA"/>
    <w:rsid w:val="008F24F3"/>
    <w:rsid w:val="008F504A"/>
    <w:rsid w:val="00910783"/>
    <w:rsid w:val="009111C4"/>
    <w:rsid w:val="0091380E"/>
    <w:rsid w:val="00913891"/>
    <w:rsid w:val="00921D03"/>
    <w:rsid w:val="00921F33"/>
    <w:rsid w:val="0092415F"/>
    <w:rsid w:val="009276BA"/>
    <w:rsid w:val="009310FF"/>
    <w:rsid w:val="00931D32"/>
    <w:rsid w:val="00932D4B"/>
    <w:rsid w:val="00933CCD"/>
    <w:rsid w:val="009415DB"/>
    <w:rsid w:val="00942F92"/>
    <w:rsid w:val="009438A3"/>
    <w:rsid w:val="009516D0"/>
    <w:rsid w:val="009603A2"/>
    <w:rsid w:val="00961A8F"/>
    <w:rsid w:val="00962C8C"/>
    <w:rsid w:val="009652A0"/>
    <w:rsid w:val="00967F44"/>
    <w:rsid w:val="00973B77"/>
    <w:rsid w:val="00974571"/>
    <w:rsid w:val="00982C1E"/>
    <w:rsid w:val="009844DF"/>
    <w:rsid w:val="00990474"/>
    <w:rsid w:val="00991C4A"/>
    <w:rsid w:val="0099331B"/>
    <w:rsid w:val="009946F4"/>
    <w:rsid w:val="009A2BA0"/>
    <w:rsid w:val="009A569B"/>
    <w:rsid w:val="009A6AE0"/>
    <w:rsid w:val="009A6D6E"/>
    <w:rsid w:val="009A7467"/>
    <w:rsid w:val="009A7D69"/>
    <w:rsid w:val="009B06F7"/>
    <w:rsid w:val="009B63E3"/>
    <w:rsid w:val="009B69EE"/>
    <w:rsid w:val="009C01FC"/>
    <w:rsid w:val="009C4F30"/>
    <w:rsid w:val="009C7C9D"/>
    <w:rsid w:val="009D3970"/>
    <w:rsid w:val="009D7066"/>
    <w:rsid w:val="009D72C8"/>
    <w:rsid w:val="009D7EB1"/>
    <w:rsid w:val="009F510E"/>
    <w:rsid w:val="00A013A7"/>
    <w:rsid w:val="00A02950"/>
    <w:rsid w:val="00A03D17"/>
    <w:rsid w:val="00A06EE6"/>
    <w:rsid w:val="00A130A4"/>
    <w:rsid w:val="00A22F01"/>
    <w:rsid w:val="00A23C37"/>
    <w:rsid w:val="00A273D5"/>
    <w:rsid w:val="00A33D06"/>
    <w:rsid w:val="00A42817"/>
    <w:rsid w:val="00A44B99"/>
    <w:rsid w:val="00A45E3B"/>
    <w:rsid w:val="00A53206"/>
    <w:rsid w:val="00A54B9A"/>
    <w:rsid w:val="00A56F0B"/>
    <w:rsid w:val="00A6405E"/>
    <w:rsid w:val="00A7573A"/>
    <w:rsid w:val="00A76353"/>
    <w:rsid w:val="00A8095A"/>
    <w:rsid w:val="00A83CDB"/>
    <w:rsid w:val="00A879B0"/>
    <w:rsid w:val="00A907C7"/>
    <w:rsid w:val="00AA0A57"/>
    <w:rsid w:val="00AA3DEB"/>
    <w:rsid w:val="00AB4432"/>
    <w:rsid w:val="00AC077E"/>
    <w:rsid w:val="00AC0898"/>
    <w:rsid w:val="00AC1C84"/>
    <w:rsid w:val="00AC3A78"/>
    <w:rsid w:val="00AE0564"/>
    <w:rsid w:val="00AE060B"/>
    <w:rsid w:val="00AE0B9B"/>
    <w:rsid w:val="00AE285F"/>
    <w:rsid w:val="00AE3EDD"/>
    <w:rsid w:val="00AE5314"/>
    <w:rsid w:val="00AF057A"/>
    <w:rsid w:val="00AF1E78"/>
    <w:rsid w:val="00AF2092"/>
    <w:rsid w:val="00AF2376"/>
    <w:rsid w:val="00AF457B"/>
    <w:rsid w:val="00B01636"/>
    <w:rsid w:val="00B0202D"/>
    <w:rsid w:val="00B03325"/>
    <w:rsid w:val="00B046D0"/>
    <w:rsid w:val="00B06868"/>
    <w:rsid w:val="00B11532"/>
    <w:rsid w:val="00B14959"/>
    <w:rsid w:val="00B15179"/>
    <w:rsid w:val="00B15AD5"/>
    <w:rsid w:val="00B16960"/>
    <w:rsid w:val="00B22058"/>
    <w:rsid w:val="00B24256"/>
    <w:rsid w:val="00B25BBE"/>
    <w:rsid w:val="00B32569"/>
    <w:rsid w:val="00B40750"/>
    <w:rsid w:val="00B4378D"/>
    <w:rsid w:val="00B43F76"/>
    <w:rsid w:val="00B45C38"/>
    <w:rsid w:val="00B51B40"/>
    <w:rsid w:val="00B52A48"/>
    <w:rsid w:val="00B557D5"/>
    <w:rsid w:val="00B61005"/>
    <w:rsid w:val="00B63DC0"/>
    <w:rsid w:val="00B75F8D"/>
    <w:rsid w:val="00B82BD1"/>
    <w:rsid w:val="00B85B43"/>
    <w:rsid w:val="00B868B4"/>
    <w:rsid w:val="00B91B0A"/>
    <w:rsid w:val="00B92DFD"/>
    <w:rsid w:val="00B92E39"/>
    <w:rsid w:val="00B9349D"/>
    <w:rsid w:val="00B953CC"/>
    <w:rsid w:val="00B97E98"/>
    <w:rsid w:val="00BA271A"/>
    <w:rsid w:val="00BB0905"/>
    <w:rsid w:val="00BB5794"/>
    <w:rsid w:val="00BB63DE"/>
    <w:rsid w:val="00BC035E"/>
    <w:rsid w:val="00BC2315"/>
    <w:rsid w:val="00BC7CC8"/>
    <w:rsid w:val="00BD486C"/>
    <w:rsid w:val="00BE0FD1"/>
    <w:rsid w:val="00BF17EA"/>
    <w:rsid w:val="00C10DF9"/>
    <w:rsid w:val="00C12EB7"/>
    <w:rsid w:val="00C15A51"/>
    <w:rsid w:val="00C15B3F"/>
    <w:rsid w:val="00C20683"/>
    <w:rsid w:val="00C22632"/>
    <w:rsid w:val="00C22F8A"/>
    <w:rsid w:val="00C26AAE"/>
    <w:rsid w:val="00C3775A"/>
    <w:rsid w:val="00C44E62"/>
    <w:rsid w:val="00C5074E"/>
    <w:rsid w:val="00C50B1A"/>
    <w:rsid w:val="00C50DEB"/>
    <w:rsid w:val="00C6169F"/>
    <w:rsid w:val="00C62AFD"/>
    <w:rsid w:val="00C71AF8"/>
    <w:rsid w:val="00C738EB"/>
    <w:rsid w:val="00C775D4"/>
    <w:rsid w:val="00C80088"/>
    <w:rsid w:val="00C825CD"/>
    <w:rsid w:val="00C83959"/>
    <w:rsid w:val="00CB06E0"/>
    <w:rsid w:val="00CB1978"/>
    <w:rsid w:val="00CB46A2"/>
    <w:rsid w:val="00CB65B8"/>
    <w:rsid w:val="00CC5973"/>
    <w:rsid w:val="00CC5C13"/>
    <w:rsid w:val="00CC5CF7"/>
    <w:rsid w:val="00CC79C4"/>
    <w:rsid w:val="00CD14A5"/>
    <w:rsid w:val="00CD48B4"/>
    <w:rsid w:val="00CE61C2"/>
    <w:rsid w:val="00CF1299"/>
    <w:rsid w:val="00CF3B06"/>
    <w:rsid w:val="00CF3D6F"/>
    <w:rsid w:val="00CF6CFE"/>
    <w:rsid w:val="00D03AB8"/>
    <w:rsid w:val="00D054A0"/>
    <w:rsid w:val="00D065C1"/>
    <w:rsid w:val="00D103B4"/>
    <w:rsid w:val="00D205B1"/>
    <w:rsid w:val="00D257B5"/>
    <w:rsid w:val="00D27D66"/>
    <w:rsid w:val="00D30D93"/>
    <w:rsid w:val="00D34224"/>
    <w:rsid w:val="00D34AF1"/>
    <w:rsid w:val="00D45C3D"/>
    <w:rsid w:val="00D4794F"/>
    <w:rsid w:val="00D519E3"/>
    <w:rsid w:val="00D54224"/>
    <w:rsid w:val="00D54786"/>
    <w:rsid w:val="00D54CA9"/>
    <w:rsid w:val="00D57FC8"/>
    <w:rsid w:val="00D605C4"/>
    <w:rsid w:val="00D633FA"/>
    <w:rsid w:val="00D63CF9"/>
    <w:rsid w:val="00D72677"/>
    <w:rsid w:val="00D732FF"/>
    <w:rsid w:val="00D83C75"/>
    <w:rsid w:val="00D845F9"/>
    <w:rsid w:val="00D92516"/>
    <w:rsid w:val="00DA16B1"/>
    <w:rsid w:val="00DA468C"/>
    <w:rsid w:val="00DB1360"/>
    <w:rsid w:val="00DB4357"/>
    <w:rsid w:val="00DB5E0F"/>
    <w:rsid w:val="00DB767A"/>
    <w:rsid w:val="00DE04A0"/>
    <w:rsid w:val="00DE1271"/>
    <w:rsid w:val="00DE1DE3"/>
    <w:rsid w:val="00E02D9D"/>
    <w:rsid w:val="00E069B0"/>
    <w:rsid w:val="00E06AC4"/>
    <w:rsid w:val="00E105B2"/>
    <w:rsid w:val="00E15C75"/>
    <w:rsid w:val="00E1683A"/>
    <w:rsid w:val="00E219B9"/>
    <w:rsid w:val="00E2604B"/>
    <w:rsid w:val="00E262B6"/>
    <w:rsid w:val="00E26488"/>
    <w:rsid w:val="00E2780B"/>
    <w:rsid w:val="00E341BD"/>
    <w:rsid w:val="00E347C1"/>
    <w:rsid w:val="00E36F3B"/>
    <w:rsid w:val="00E4053A"/>
    <w:rsid w:val="00E429E3"/>
    <w:rsid w:val="00E439FC"/>
    <w:rsid w:val="00E47AA6"/>
    <w:rsid w:val="00E47FD5"/>
    <w:rsid w:val="00E5072A"/>
    <w:rsid w:val="00E50EE9"/>
    <w:rsid w:val="00E542F7"/>
    <w:rsid w:val="00E5572F"/>
    <w:rsid w:val="00E60090"/>
    <w:rsid w:val="00E62130"/>
    <w:rsid w:val="00E63930"/>
    <w:rsid w:val="00E6666D"/>
    <w:rsid w:val="00E75146"/>
    <w:rsid w:val="00E8261F"/>
    <w:rsid w:val="00E85132"/>
    <w:rsid w:val="00E91743"/>
    <w:rsid w:val="00E950D4"/>
    <w:rsid w:val="00E96A6E"/>
    <w:rsid w:val="00EB1B69"/>
    <w:rsid w:val="00EB2D92"/>
    <w:rsid w:val="00EB3F82"/>
    <w:rsid w:val="00EB600A"/>
    <w:rsid w:val="00EC1FCB"/>
    <w:rsid w:val="00EC226D"/>
    <w:rsid w:val="00EC38EF"/>
    <w:rsid w:val="00EC3906"/>
    <w:rsid w:val="00ED0045"/>
    <w:rsid w:val="00ED1E64"/>
    <w:rsid w:val="00ED2914"/>
    <w:rsid w:val="00EE157B"/>
    <w:rsid w:val="00EE19E0"/>
    <w:rsid w:val="00EF02A7"/>
    <w:rsid w:val="00EF50F7"/>
    <w:rsid w:val="00EF7431"/>
    <w:rsid w:val="00EF7FFB"/>
    <w:rsid w:val="00F017AA"/>
    <w:rsid w:val="00F02BF9"/>
    <w:rsid w:val="00F03DE7"/>
    <w:rsid w:val="00F04399"/>
    <w:rsid w:val="00F05112"/>
    <w:rsid w:val="00F10CEF"/>
    <w:rsid w:val="00F15D06"/>
    <w:rsid w:val="00F253DD"/>
    <w:rsid w:val="00F27411"/>
    <w:rsid w:val="00F311B3"/>
    <w:rsid w:val="00F337C4"/>
    <w:rsid w:val="00F33E3C"/>
    <w:rsid w:val="00F35505"/>
    <w:rsid w:val="00F35DB4"/>
    <w:rsid w:val="00F37D40"/>
    <w:rsid w:val="00F4391A"/>
    <w:rsid w:val="00F4544F"/>
    <w:rsid w:val="00F5183D"/>
    <w:rsid w:val="00F561B7"/>
    <w:rsid w:val="00F5711F"/>
    <w:rsid w:val="00F57C67"/>
    <w:rsid w:val="00F60985"/>
    <w:rsid w:val="00F60E86"/>
    <w:rsid w:val="00F61106"/>
    <w:rsid w:val="00F6371E"/>
    <w:rsid w:val="00F7001E"/>
    <w:rsid w:val="00F7092E"/>
    <w:rsid w:val="00F742FF"/>
    <w:rsid w:val="00F7479A"/>
    <w:rsid w:val="00F75AFF"/>
    <w:rsid w:val="00F82993"/>
    <w:rsid w:val="00F85C9E"/>
    <w:rsid w:val="00F94F8C"/>
    <w:rsid w:val="00F96795"/>
    <w:rsid w:val="00FA7BE6"/>
    <w:rsid w:val="00FB1952"/>
    <w:rsid w:val="00FC60FF"/>
    <w:rsid w:val="00FD0BE1"/>
    <w:rsid w:val="00FD0F57"/>
    <w:rsid w:val="00FD397F"/>
    <w:rsid w:val="00FD4415"/>
    <w:rsid w:val="00FD67AA"/>
    <w:rsid w:val="00FE3AE9"/>
    <w:rsid w:val="00FF0197"/>
    <w:rsid w:val="017BB67C"/>
    <w:rsid w:val="04FD39F6"/>
    <w:rsid w:val="0A1CC520"/>
    <w:rsid w:val="119BF013"/>
    <w:rsid w:val="14541BE4"/>
    <w:rsid w:val="18F89B96"/>
    <w:rsid w:val="1C4A6C50"/>
    <w:rsid w:val="26352B08"/>
    <w:rsid w:val="284B2494"/>
    <w:rsid w:val="3BE4965C"/>
    <w:rsid w:val="3D623803"/>
    <w:rsid w:val="41941D22"/>
    <w:rsid w:val="48256EFB"/>
    <w:rsid w:val="5A5D8E6E"/>
    <w:rsid w:val="5ED5CE85"/>
    <w:rsid w:val="5FED4ECE"/>
    <w:rsid w:val="61AB23EE"/>
    <w:rsid w:val="66B8DBF3"/>
    <w:rsid w:val="66E9C69D"/>
    <w:rsid w:val="6AE670F2"/>
    <w:rsid w:val="7376A58D"/>
    <w:rsid w:val="7F7D230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C9814C"/>
  <w15:docId w15:val="{3CB6C460-8FE4-4590-8F49-D0BEF201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 w:hAnsi="Cambria"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A8F"/>
    <w:rPr>
      <w:sz w:val="24"/>
      <w:szCs w:val="24"/>
    </w:rPr>
  </w:style>
  <w:style w:type="paragraph" w:styleId="1">
    <w:name w:val="heading 1"/>
    <w:basedOn w:val="a"/>
    <w:next w:val="a"/>
    <w:link w:val="1Char"/>
    <w:uiPriority w:val="99"/>
    <w:qFormat/>
    <w:rsid w:val="00441969"/>
    <w:pPr>
      <w:keepNext/>
      <w:keepLines/>
      <w:spacing w:before="120" w:after="120"/>
      <w:jc w:val="center"/>
      <w:outlineLvl w:val="0"/>
    </w:pPr>
    <w:rPr>
      <w:rFonts w:ascii="Calibri" w:eastAsia="MS ????" w:hAnsi="Calibri"/>
      <w:b/>
      <w:bCs/>
      <w:color w:val="000000" w:themeColor="text1"/>
      <w:sz w:val="32"/>
      <w:szCs w:val="32"/>
    </w:rPr>
  </w:style>
  <w:style w:type="paragraph" w:styleId="3">
    <w:name w:val="heading 3"/>
    <w:basedOn w:val="a"/>
    <w:next w:val="a"/>
    <w:link w:val="3Char"/>
    <w:uiPriority w:val="99"/>
    <w:qFormat/>
    <w:locked/>
    <w:rsid w:val="00F60E8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9"/>
    <w:locked/>
    <w:rsid w:val="00441969"/>
    <w:rPr>
      <w:rFonts w:ascii="Calibri" w:eastAsia="MS ????" w:hAnsi="Calibri"/>
      <w:b/>
      <w:bCs/>
      <w:color w:val="000000" w:themeColor="text1"/>
      <w:sz w:val="32"/>
      <w:szCs w:val="32"/>
    </w:rPr>
  </w:style>
  <w:style w:type="character" w:customStyle="1" w:styleId="3Char">
    <w:name w:val="제목 3 Char"/>
    <w:basedOn w:val="a0"/>
    <w:link w:val="3"/>
    <w:uiPriority w:val="99"/>
    <w:semiHidden/>
    <w:locked/>
    <w:rsid w:val="00DE1DE3"/>
    <w:rPr>
      <w:rFonts w:ascii="Cambria" w:hAnsi="Cambria" w:cs="Times New Roman"/>
      <w:b/>
      <w:bCs/>
      <w:sz w:val="26"/>
      <w:szCs w:val="26"/>
    </w:rPr>
  </w:style>
  <w:style w:type="paragraph" w:styleId="a3">
    <w:name w:val="Balloon Text"/>
    <w:basedOn w:val="a"/>
    <w:link w:val="Char"/>
    <w:uiPriority w:val="99"/>
    <w:semiHidden/>
    <w:rsid w:val="007012E4"/>
    <w:rPr>
      <w:rFonts w:ascii="Lucida Grande" w:hAnsi="Lucida Grande" w:cs="Lucida Grande"/>
      <w:sz w:val="18"/>
      <w:szCs w:val="18"/>
    </w:rPr>
  </w:style>
  <w:style w:type="character" w:customStyle="1" w:styleId="Char">
    <w:name w:val="풍선 도움말 텍스트 Char"/>
    <w:basedOn w:val="a0"/>
    <w:link w:val="a3"/>
    <w:uiPriority w:val="99"/>
    <w:semiHidden/>
    <w:locked/>
    <w:rsid w:val="007012E4"/>
    <w:rPr>
      <w:rFonts w:ascii="Lucida Grande" w:hAnsi="Lucida Grande" w:cs="Lucida Grande"/>
      <w:sz w:val="18"/>
      <w:szCs w:val="18"/>
      <w:lang w:val="fr-FR"/>
    </w:rPr>
  </w:style>
  <w:style w:type="table" w:styleId="a4">
    <w:name w:val="Table Grid"/>
    <w:basedOn w:val="a1"/>
    <w:uiPriority w:val="59"/>
    <w:rsid w:val="000C4D0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28C5"/>
    <w:pPr>
      <w:ind w:left="720"/>
      <w:contextualSpacing/>
    </w:pPr>
  </w:style>
  <w:style w:type="character" w:styleId="a6">
    <w:name w:val="Hyperlink"/>
    <w:basedOn w:val="a0"/>
    <w:uiPriority w:val="99"/>
    <w:rsid w:val="009B63E3"/>
    <w:rPr>
      <w:rFonts w:cs="Times New Roman"/>
      <w:color w:val="0000FF"/>
      <w:u w:val="single"/>
    </w:rPr>
  </w:style>
  <w:style w:type="paragraph" w:styleId="a7">
    <w:name w:val="header"/>
    <w:basedOn w:val="a"/>
    <w:link w:val="Char0"/>
    <w:uiPriority w:val="99"/>
    <w:rsid w:val="009B63E3"/>
    <w:pPr>
      <w:tabs>
        <w:tab w:val="center" w:pos="4536"/>
        <w:tab w:val="right" w:pos="9072"/>
      </w:tabs>
      <w:overflowPunct w:val="0"/>
      <w:autoSpaceDE w:val="0"/>
      <w:autoSpaceDN w:val="0"/>
      <w:adjustRightInd w:val="0"/>
      <w:textAlignment w:val="baseline"/>
    </w:pPr>
    <w:rPr>
      <w:rFonts w:ascii="Arial Narrow" w:hAnsi="Arial Narrow"/>
      <w:sz w:val="20"/>
      <w:szCs w:val="20"/>
    </w:rPr>
  </w:style>
  <w:style w:type="character" w:customStyle="1" w:styleId="Char0">
    <w:name w:val="머리글 Char"/>
    <w:basedOn w:val="a0"/>
    <w:link w:val="a7"/>
    <w:uiPriority w:val="99"/>
    <w:locked/>
    <w:rsid w:val="009B63E3"/>
    <w:rPr>
      <w:rFonts w:ascii="Arial Narrow" w:hAnsi="Arial Narrow" w:cs="Times New Roman"/>
      <w:sz w:val="20"/>
      <w:szCs w:val="20"/>
      <w:lang w:val="fr-FR"/>
    </w:rPr>
  </w:style>
  <w:style w:type="paragraph" w:customStyle="1" w:styleId="TITRE3">
    <w:name w:val="TITRE3"/>
    <w:basedOn w:val="a"/>
    <w:uiPriority w:val="99"/>
    <w:rsid w:val="00286180"/>
    <w:pPr>
      <w:pBdr>
        <w:bottom w:val="single" w:sz="8" w:space="1" w:color="808080"/>
      </w:pBdr>
      <w:suppressAutoHyphens/>
      <w:ind w:left="1200"/>
    </w:pPr>
    <w:rPr>
      <w:rFonts w:ascii="Verdana" w:hAnsi="Verdana" w:cs="Calibri"/>
      <w:color w:val="933588"/>
      <w:sz w:val="20"/>
      <w:lang w:eastAsia="ar-SA"/>
    </w:rPr>
  </w:style>
  <w:style w:type="paragraph" w:customStyle="1" w:styleId="Default">
    <w:name w:val="Default"/>
    <w:uiPriority w:val="99"/>
    <w:rsid w:val="00BC7CC8"/>
    <w:pPr>
      <w:autoSpaceDE w:val="0"/>
      <w:autoSpaceDN w:val="0"/>
      <w:adjustRightInd w:val="0"/>
    </w:pPr>
    <w:rPr>
      <w:rFonts w:ascii="Arial" w:hAnsi="Arial" w:cs="Arial"/>
      <w:color w:val="000000"/>
      <w:sz w:val="24"/>
      <w:szCs w:val="24"/>
    </w:rPr>
  </w:style>
  <w:style w:type="paragraph" w:customStyle="1" w:styleId="pagegarde-typedoc">
    <w:name w:val="page garde - type doc"/>
    <w:basedOn w:val="pagegarde-titredoc"/>
    <w:uiPriority w:val="99"/>
    <w:rsid w:val="00B92DFD"/>
    <w:rPr>
      <w:sz w:val="36"/>
      <w:szCs w:val="36"/>
    </w:rPr>
  </w:style>
  <w:style w:type="paragraph" w:customStyle="1" w:styleId="pagegarde-titredoc">
    <w:name w:val="page garde - titre doc"/>
    <w:basedOn w:val="a"/>
    <w:uiPriority w:val="99"/>
    <w:rsid w:val="00B92DFD"/>
    <w:pPr>
      <w:jc w:val="center"/>
    </w:pPr>
    <w:rPr>
      <w:rFonts w:ascii="Arial" w:hAnsi="Arial"/>
      <w:b/>
      <w:color w:val="003366"/>
      <w:sz w:val="48"/>
      <w:szCs w:val="48"/>
    </w:rPr>
  </w:style>
  <w:style w:type="paragraph" w:customStyle="1" w:styleId="Style1">
    <w:name w:val="Style1"/>
    <w:basedOn w:val="3"/>
    <w:rsid w:val="00F60E86"/>
    <w:pPr>
      <w:keepNext w:val="0"/>
      <w:numPr>
        <w:numId w:val="9"/>
      </w:numPr>
      <w:pBdr>
        <w:bottom w:val="single" w:sz="4" w:space="1" w:color="000080"/>
      </w:pBdr>
      <w:autoSpaceDE w:val="0"/>
      <w:autoSpaceDN w:val="0"/>
      <w:spacing w:before="120" w:after="120"/>
      <w:ind w:right="113"/>
      <w:jc w:val="both"/>
    </w:pPr>
    <w:rPr>
      <w:rFonts w:cs="Times New Roman"/>
      <w:color w:val="003366"/>
      <w:sz w:val="20"/>
      <w:szCs w:val="20"/>
    </w:rPr>
  </w:style>
  <w:style w:type="paragraph" w:styleId="a8">
    <w:name w:val="footnote text"/>
    <w:basedOn w:val="a"/>
    <w:link w:val="Char1"/>
    <w:uiPriority w:val="99"/>
    <w:semiHidden/>
    <w:rsid w:val="00EC38EF"/>
    <w:rPr>
      <w:sz w:val="20"/>
      <w:szCs w:val="20"/>
    </w:rPr>
  </w:style>
  <w:style w:type="character" w:customStyle="1" w:styleId="Char1">
    <w:name w:val="각주 텍스트 Char"/>
    <w:basedOn w:val="a0"/>
    <w:link w:val="a8"/>
    <w:uiPriority w:val="99"/>
    <w:semiHidden/>
    <w:locked/>
    <w:rsid w:val="00352D3B"/>
    <w:rPr>
      <w:rFonts w:cs="Times New Roman"/>
      <w:sz w:val="20"/>
      <w:szCs w:val="20"/>
    </w:rPr>
  </w:style>
  <w:style w:type="character" w:styleId="a9">
    <w:name w:val="footnote reference"/>
    <w:basedOn w:val="a0"/>
    <w:uiPriority w:val="99"/>
    <w:semiHidden/>
    <w:rsid w:val="00EC38EF"/>
    <w:rPr>
      <w:rFonts w:cs="Times New Roman"/>
      <w:vertAlign w:val="superscript"/>
    </w:rPr>
  </w:style>
  <w:style w:type="paragraph" w:styleId="aa">
    <w:name w:val="footer"/>
    <w:basedOn w:val="a"/>
    <w:link w:val="Char2"/>
    <w:uiPriority w:val="99"/>
    <w:rsid w:val="0026709A"/>
    <w:pPr>
      <w:tabs>
        <w:tab w:val="center" w:pos="4536"/>
        <w:tab w:val="right" w:pos="9072"/>
      </w:tabs>
    </w:pPr>
  </w:style>
  <w:style w:type="character" w:customStyle="1" w:styleId="Char2">
    <w:name w:val="바닥글 Char"/>
    <w:basedOn w:val="a0"/>
    <w:link w:val="aa"/>
    <w:uiPriority w:val="99"/>
    <w:locked/>
    <w:rsid w:val="00352D3B"/>
    <w:rPr>
      <w:rFonts w:cs="Times New Roman"/>
      <w:sz w:val="24"/>
      <w:szCs w:val="24"/>
    </w:rPr>
  </w:style>
  <w:style w:type="character" w:styleId="ab">
    <w:name w:val="page number"/>
    <w:basedOn w:val="a0"/>
    <w:uiPriority w:val="99"/>
    <w:rsid w:val="0026709A"/>
    <w:rPr>
      <w:rFonts w:cs="Times New Roman"/>
    </w:rPr>
  </w:style>
  <w:style w:type="character" w:styleId="ac">
    <w:name w:val="annotation reference"/>
    <w:basedOn w:val="a0"/>
    <w:uiPriority w:val="99"/>
    <w:semiHidden/>
    <w:rsid w:val="002C0E1E"/>
    <w:rPr>
      <w:rFonts w:cs="Times New Roman"/>
      <w:sz w:val="18"/>
      <w:szCs w:val="18"/>
    </w:rPr>
  </w:style>
  <w:style w:type="paragraph" w:styleId="ad">
    <w:name w:val="annotation text"/>
    <w:basedOn w:val="a"/>
    <w:link w:val="Char3"/>
    <w:uiPriority w:val="99"/>
    <w:semiHidden/>
    <w:rsid w:val="002C0E1E"/>
  </w:style>
  <w:style w:type="character" w:customStyle="1" w:styleId="Char3">
    <w:name w:val="메모 텍스트 Char"/>
    <w:basedOn w:val="a0"/>
    <w:link w:val="ad"/>
    <w:uiPriority w:val="99"/>
    <w:semiHidden/>
    <w:locked/>
    <w:rsid w:val="002C0E1E"/>
    <w:rPr>
      <w:rFonts w:cs="Times New Roman"/>
      <w:sz w:val="24"/>
      <w:szCs w:val="24"/>
    </w:rPr>
  </w:style>
  <w:style w:type="paragraph" w:styleId="ae">
    <w:name w:val="annotation subject"/>
    <w:basedOn w:val="ad"/>
    <w:next w:val="ad"/>
    <w:link w:val="Char4"/>
    <w:uiPriority w:val="99"/>
    <w:semiHidden/>
    <w:rsid w:val="002C0E1E"/>
    <w:rPr>
      <w:b/>
      <w:bCs/>
      <w:sz w:val="20"/>
      <w:szCs w:val="20"/>
    </w:rPr>
  </w:style>
  <w:style w:type="character" w:customStyle="1" w:styleId="Char4">
    <w:name w:val="메모 주제 Char"/>
    <w:basedOn w:val="Char3"/>
    <w:link w:val="ae"/>
    <w:uiPriority w:val="99"/>
    <w:semiHidden/>
    <w:locked/>
    <w:rsid w:val="002C0E1E"/>
    <w:rPr>
      <w:rFonts w:cs="Times New Roman"/>
      <w:b/>
      <w:bCs/>
      <w:sz w:val="20"/>
      <w:szCs w:val="20"/>
    </w:rPr>
  </w:style>
  <w:style w:type="paragraph" w:styleId="af">
    <w:name w:val="Revision"/>
    <w:hidden/>
    <w:uiPriority w:val="99"/>
    <w:semiHidden/>
    <w:rsid w:val="002C0BFE"/>
    <w:rPr>
      <w:sz w:val="24"/>
      <w:szCs w:val="24"/>
    </w:rPr>
  </w:style>
  <w:style w:type="paragraph" w:customStyle="1" w:styleId="pagegarde-en-tte1">
    <w:name w:val="page garde - en-tête1"/>
    <w:basedOn w:val="a7"/>
    <w:rsid w:val="006977DC"/>
    <w:pPr>
      <w:overflowPunct/>
      <w:autoSpaceDE/>
      <w:autoSpaceDN/>
      <w:adjustRightInd/>
      <w:jc w:val="both"/>
      <w:textAlignment w:val="auto"/>
    </w:pPr>
    <w:rPr>
      <w:rFonts w:ascii="Arial" w:eastAsia="Times New Roman" w:hAnsi="Arial"/>
    </w:rPr>
  </w:style>
  <w:style w:type="paragraph" w:styleId="af0">
    <w:name w:val="Body Text Indent"/>
    <w:basedOn w:val="a"/>
    <w:link w:val="Char5"/>
    <w:rsid w:val="006977DC"/>
    <w:pPr>
      <w:autoSpaceDE w:val="0"/>
      <w:autoSpaceDN w:val="0"/>
      <w:spacing w:before="120" w:after="120"/>
      <w:ind w:right="215"/>
      <w:jc w:val="both"/>
    </w:pPr>
    <w:rPr>
      <w:rFonts w:ascii="Arial" w:eastAsia="Times New Roman" w:hAnsi="Arial"/>
      <w:i/>
      <w:iCs/>
      <w:color w:val="0000FF"/>
      <w:sz w:val="20"/>
      <w:szCs w:val="20"/>
    </w:rPr>
  </w:style>
  <w:style w:type="character" w:customStyle="1" w:styleId="Char5">
    <w:name w:val="본문 들여쓰기 Char"/>
    <w:basedOn w:val="a0"/>
    <w:link w:val="af0"/>
    <w:rsid w:val="006977DC"/>
    <w:rPr>
      <w:rFonts w:ascii="Arial" w:eastAsia="Times New Roman" w:hAnsi="Arial"/>
      <w:i/>
      <w:iCs/>
      <w:color w:val="0000FF"/>
      <w:sz w:val="20"/>
      <w:szCs w:val="20"/>
    </w:rPr>
  </w:style>
  <w:style w:type="paragraph" w:styleId="af1">
    <w:name w:val="caption"/>
    <w:basedOn w:val="a"/>
    <w:next w:val="a"/>
    <w:unhideWhenUsed/>
    <w:qFormat/>
    <w:locked/>
    <w:rsid w:val="00281752"/>
    <w:pPr>
      <w:spacing w:after="200"/>
    </w:pPr>
    <w:rPr>
      <w:i/>
      <w:iCs/>
      <w:color w:val="1F497D" w:themeColor="text2"/>
      <w:sz w:val="18"/>
      <w:szCs w:val="18"/>
    </w:rPr>
  </w:style>
  <w:style w:type="character" w:styleId="af2">
    <w:name w:val="Unresolved Mention"/>
    <w:basedOn w:val="a0"/>
    <w:uiPriority w:val="99"/>
    <w:semiHidden/>
    <w:unhideWhenUsed/>
    <w:rsid w:val="00973B77"/>
    <w:rPr>
      <w:color w:val="605E5C"/>
      <w:shd w:val="clear" w:color="auto" w:fill="E1DFDD"/>
    </w:rPr>
  </w:style>
  <w:style w:type="paragraph" w:styleId="af3">
    <w:name w:val="Normal (Web)"/>
    <w:basedOn w:val="a"/>
    <w:uiPriority w:val="99"/>
    <w:semiHidden/>
    <w:unhideWhenUsed/>
    <w:rsid w:val="00FD0BE1"/>
    <w:pPr>
      <w:spacing w:before="100" w:beforeAutospacing="1" w:after="100" w:afterAutospacing="1"/>
    </w:pPr>
    <w:rPr>
      <w:rFonts w:ascii="Times New Roman" w:eastAsia="Times New Roman" w:hAnsi="Times New Roman"/>
    </w:rPr>
  </w:style>
  <w:style w:type="paragraph" w:styleId="TOC">
    <w:name w:val="TOC Heading"/>
    <w:basedOn w:val="1"/>
    <w:next w:val="a"/>
    <w:uiPriority w:val="39"/>
    <w:unhideWhenUsed/>
    <w:qFormat/>
    <w:rsid w:val="009C01FC"/>
    <w:pPr>
      <w:spacing w:before="240" w:after="0" w:line="259" w:lineRule="auto"/>
      <w:jc w:val="left"/>
      <w:outlineLvl w:val="9"/>
    </w:pPr>
    <w:rPr>
      <w:rFonts w:asciiTheme="majorHAnsi" w:eastAsiaTheme="majorEastAsia" w:hAnsiTheme="majorHAnsi" w:cstheme="majorBidi"/>
      <w:b w:val="0"/>
      <w:bCs w:val="0"/>
      <w:color w:val="365F91" w:themeColor="accent1" w:themeShade="BF"/>
    </w:rPr>
  </w:style>
  <w:style w:type="paragraph" w:styleId="10">
    <w:name w:val="toc 1"/>
    <w:basedOn w:val="a"/>
    <w:next w:val="a"/>
    <w:autoRedefine/>
    <w:uiPriority w:val="39"/>
    <w:locked/>
    <w:rsid w:val="00A03D17"/>
    <w:pPr>
      <w:spacing w:after="100"/>
    </w:pPr>
    <w:rPr>
      <w:rFonts w:ascii="Calibri" w:hAnsi="Calibri"/>
    </w:rPr>
  </w:style>
  <w:style w:type="paragraph" w:styleId="30">
    <w:name w:val="toc 3"/>
    <w:basedOn w:val="a"/>
    <w:next w:val="a"/>
    <w:autoRedefine/>
    <w:uiPriority w:val="39"/>
    <w:locked/>
    <w:rsid w:val="009C01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521">
      <w:bodyDiv w:val="1"/>
      <w:marLeft w:val="0"/>
      <w:marRight w:val="0"/>
      <w:marTop w:val="0"/>
      <w:marBottom w:val="0"/>
      <w:divBdr>
        <w:top w:val="none" w:sz="0" w:space="0" w:color="auto"/>
        <w:left w:val="none" w:sz="0" w:space="0" w:color="auto"/>
        <w:bottom w:val="none" w:sz="0" w:space="0" w:color="auto"/>
        <w:right w:val="none" w:sz="0" w:space="0" w:color="auto"/>
      </w:divBdr>
    </w:div>
    <w:div w:id="399712288">
      <w:bodyDiv w:val="1"/>
      <w:marLeft w:val="0"/>
      <w:marRight w:val="0"/>
      <w:marTop w:val="0"/>
      <w:marBottom w:val="0"/>
      <w:divBdr>
        <w:top w:val="none" w:sz="0" w:space="0" w:color="auto"/>
        <w:left w:val="none" w:sz="0" w:space="0" w:color="auto"/>
        <w:bottom w:val="none" w:sz="0" w:space="0" w:color="auto"/>
        <w:right w:val="none" w:sz="0" w:space="0" w:color="auto"/>
      </w:divBdr>
    </w:div>
    <w:div w:id="474177381">
      <w:bodyDiv w:val="1"/>
      <w:marLeft w:val="0"/>
      <w:marRight w:val="0"/>
      <w:marTop w:val="0"/>
      <w:marBottom w:val="0"/>
      <w:divBdr>
        <w:top w:val="none" w:sz="0" w:space="0" w:color="auto"/>
        <w:left w:val="none" w:sz="0" w:space="0" w:color="auto"/>
        <w:bottom w:val="none" w:sz="0" w:space="0" w:color="auto"/>
        <w:right w:val="none" w:sz="0" w:space="0" w:color="auto"/>
      </w:divBdr>
    </w:div>
    <w:div w:id="903176972">
      <w:bodyDiv w:val="1"/>
      <w:marLeft w:val="0"/>
      <w:marRight w:val="0"/>
      <w:marTop w:val="0"/>
      <w:marBottom w:val="0"/>
      <w:divBdr>
        <w:top w:val="none" w:sz="0" w:space="0" w:color="auto"/>
        <w:left w:val="none" w:sz="0" w:space="0" w:color="auto"/>
        <w:bottom w:val="none" w:sz="0" w:space="0" w:color="auto"/>
        <w:right w:val="none" w:sz="0" w:space="0" w:color="auto"/>
      </w:divBdr>
    </w:div>
    <w:div w:id="1122118849">
      <w:bodyDiv w:val="1"/>
      <w:marLeft w:val="0"/>
      <w:marRight w:val="0"/>
      <w:marTop w:val="0"/>
      <w:marBottom w:val="0"/>
      <w:divBdr>
        <w:top w:val="none" w:sz="0" w:space="0" w:color="auto"/>
        <w:left w:val="none" w:sz="0" w:space="0" w:color="auto"/>
        <w:bottom w:val="none" w:sz="0" w:space="0" w:color="auto"/>
        <w:right w:val="none" w:sz="0" w:space="0" w:color="auto"/>
      </w:divBdr>
    </w:div>
    <w:div w:id="1960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nexB/scancode-toolkit"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fossology.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annuaire.cnrs.fr/NavigationServlet?pageName=accue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canr.enseignementsup-recherche.gouv.f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620BB3AC4224F83863BA209853FF2E6"/>
        <w:category>
          <w:name w:val="Général"/>
          <w:gallery w:val="placeholder"/>
        </w:category>
        <w:types>
          <w:type w:val="bbPlcHdr"/>
        </w:types>
        <w:behaviors>
          <w:behavior w:val="content"/>
        </w:behaviors>
        <w:guid w:val="{5C29A0B2-56EE-420B-919B-AC988AAF17B8}"/>
      </w:docPartPr>
      <w:docPartBody>
        <w:p w:rsidR="007F4FE6" w:rsidRDefault="00173B9D" w:rsidP="00173B9D">
          <w:pPr>
            <w:pStyle w:val="2620BB3AC4224F83863BA209853FF2E6"/>
          </w:pPr>
          <w:r w:rsidRPr="003A3E1C">
            <w:rPr>
              <w:rStyle w:val="a3"/>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morant Garamond">
    <w:altName w:val="Calibri"/>
    <w:charset w:val="00"/>
    <w:family w:val="auto"/>
    <w:pitch w:val="variable"/>
    <w:sig w:usb0="00000001" w:usb1="00000001" w:usb2="00000000" w:usb3="00000000" w:csb0="00000197" w:csb1="00000000"/>
  </w:font>
  <w:font w:name="맑은 고딕">
    <w:panose1 w:val="020B0503020000020004"/>
    <w:charset w:val="81"/>
    <w:family w:val="modern"/>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4"/>
    <w:rsid w:val="00072560"/>
    <w:rsid w:val="000A45E2"/>
    <w:rsid w:val="000B4592"/>
    <w:rsid w:val="000B7138"/>
    <w:rsid w:val="000D0E9F"/>
    <w:rsid w:val="000E7D86"/>
    <w:rsid w:val="00170CB4"/>
    <w:rsid w:val="00173B9D"/>
    <w:rsid w:val="001A4141"/>
    <w:rsid w:val="001F0DCE"/>
    <w:rsid w:val="001F747F"/>
    <w:rsid w:val="002F0592"/>
    <w:rsid w:val="002F1C49"/>
    <w:rsid w:val="003635DB"/>
    <w:rsid w:val="003764AD"/>
    <w:rsid w:val="003D74F0"/>
    <w:rsid w:val="00416DC2"/>
    <w:rsid w:val="004C3099"/>
    <w:rsid w:val="004D7405"/>
    <w:rsid w:val="004F6C66"/>
    <w:rsid w:val="005A5CA6"/>
    <w:rsid w:val="00602441"/>
    <w:rsid w:val="006A178B"/>
    <w:rsid w:val="00744739"/>
    <w:rsid w:val="007A5898"/>
    <w:rsid w:val="007E4EE9"/>
    <w:rsid w:val="007F4FE6"/>
    <w:rsid w:val="00802DC7"/>
    <w:rsid w:val="008A12D0"/>
    <w:rsid w:val="008A7E4B"/>
    <w:rsid w:val="008B00E7"/>
    <w:rsid w:val="008D7A94"/>
    <w:rsid w:val="0090474B"/>
    <w:rsid w:val="00931D32"/>
    <w:rsid w:val="00A02950"/>
    <w:rsid w:val="00A843E4"/>
    <w:rsid w:val="00AE67F8"/>
    <w:rsid w:val="00B1463B"/>
    <w:rsid w:val="00BC4A65"/>
    <w:rsid w:val="00C218AB"/>
    <w:rsid w:val="00C71AF8"/>
    <w:rsid w:val="00C71C1A"/>
    <w:rsid w:val="00CF3B06"/>
    <w:rsid w:val="00D32584"/>
    <w:rsid w:val="00D70466"/>
    <w:rsid w:val="00D74AF4"/>
    <w:rsid w:val="00E63930"/>
    <w:rsid w:val="00EF3BE9"/>
    <w:rsid w:val="00F5711F"/>
    <w:rsid w:val="00F61106"/>
    <w:rsid w:val="00FB79F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B9D"/>
    <w:rPr>
      <w:color w:val="808080"/>
    </w:rPr>
  </w:style>
  <w:style w:type="paragraph" w:customStyle="1" w:styleId="2620BB3AC4224F83863BA209853FF2E6">
    <w:name w:val="2620BB3AC4224F83863BA209853FF2E6"/>
    <w:rsid w:val="00173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BEFB38E345D44EB18A30FE2F84473F" ma:contentTypeVersion="6" ma:contentTypeDescription="Crée un document." ma:contentTypeScope="" ma:versionID="721f84d61c2f403e50f469de2ec55a6f">
  <xsd:schema xmlns:xsd="http://www.w3.org/2001/XMLSchema" xmlns:xs="http://www.w3.org/2001/XMLSchema" xmlns:p="http://schemas.microsoft.com/office/2006/metadata/properties" xmlns:ns2="9d09b87e-29a8-49f7-b0ed-cdf5b1be8cef" xmlns:ns3="f64fcdc9-fa44-49c5-964b-c0f1145978af" targetNamespace="http://schemas.microsoft.com/office/2006/metadata/properties" ma:root="true" ma:fieldsID="937017b33373e5c49b6826e31c4ece43" ns2:_="" ns3:_="">
    <xsd:import namespace="9d09b87e-29a8-49f7-b0ed-cdf5b1be8cef"/>
    <xsd:import namespace="f64fcdc9-fa44-49c5-964b-c0f1145978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9b87e-29a8-49f7-b0ed-cdf5b1be8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4fcdc9-fa44-49c5-964b-c0f1145978a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92EAB5-FCDE-43EF-980D-C0AC7C8C8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9b87e-29a8-49f7-b0ed-cdf5b1be8cef"/>
    <ds:schemaRef ds:uri="f64fcdc9-fa44-49c5-964b-c0f1145978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DC9DD4-076D-4456-8431-883E65028374}">
  <ds:schemaRefs>
    <ds:schemaRef ds:uri="http://schemas.microsoft.com/sharepoint/v3/contenttype/forms"/>
  </ds:schemaRefs>
</ds:datastoreItem>
</file>

<file path=customXml/itemProps3.xml><?xml version="1.0" encoding="utf-8"?>
<ds:datastoreItem xmlns:ds="http://schemas.openxmlformats.org/officeDocument/2006/customXml" ds:itemID="{3E14DDF0-15C3-4B80-AEF4-E84F53EECCC7}">
  <ds:schemaRefs>
    <ds:schemaRef ds:uri="http://schemas.openxmlformats.org/officeDocument/2006/bibliography"/>
  </ds:schemaRefs>
</ds:datastoreItem>
</file>

<file path=customXml/itemProps4.xml><?xml version="1.0" encoding="utf-8"?>
<ds:datastoreItem xmlns:ds="http://schemas.openxmlformats.org/officeDocument/2006/customXml" ds:itemID="{49B16A8D-8D47-43D5-9796-F0E2A97468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20</Pages>
  <Words>3465</Words>
  <Characters>19752</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Fiche de déclaration d’invention V0</vt:lpstr>
    </vt:vector>
  </TitlesOfParts>
  <Company>CNRS</Company>
  <LinksUpToDate>false</LinksUpToDate>
  <CharactersWithSpaces>23171</CharactersWithSpaces>
  <SharedDoc>false</SharedDoc>
  <HLinks>
    <vt:vector size="24" baseType="variant">
      <vt:variant>
        <vt:i4>6291558</vt:i4>
      </vt:variant>
      <vt:variant>
        <vt:i4>117</vt:i4>
      </vt:variant>
      <vt:variant>
        <vt:i4>0</vt:i4>
      </vt:variant>
      <vt:variant>
        <vt:i4>5</vt:i4>
      </vt:variant>
      <vt:variant>
        <vt:lpwstr>https://annuaire.cnrs.fr/NavigationServlet?pageName=accueil</vt:lpwstr>
      </vt:variant>
      <vt:variant>
        <vt:lpwstr/>
      </vt:variant>
      <vt:variant>
        <vt:i4>1769485</vt:i4>
      </vt:variant>
      <vt:variant>
        <vt:i4>114</vt:i4>
      </vt:variant>
      <vt:variant>
        <vt:i4>0</vt:i4>
      </vt:variant>
      <vt:variant>
        <vt:i4>5</vt:i4>
      </vt:variant>
      <vt:variant>
        <vt:lpwstr>https://scanr.enseignementsup-recherche.gouv.fr/</vt:lpwstr>
      </vt:variant>
      <vt:variant>
        <vt:lpwstr/>
      </vt:variant>
      <vt:variant>
        <vt:i4>4587549</vt:i4>
      </vt:variant>
      <vt:variant>
        <vt:i4>6</vt:i4>
      </vt:variant>
      <vt:variant>
        <vt:i4>0</vt:i4>
      </vt:variant>
      <vt:variant>
        <vt:i4>5</vt:i4>
      </vt:variant>
      <vt:variant>
        <vt:lpwstr>https://github.com/nexB/scancode-toolkit</vt:lpwstr>
      </vt:variant>
      <vt:variant>
        <vt:lpwstr/>
      </vt:variant>
      <vt:variant>
        <vt:i4>2883620</vt:i4>
      </vt:variant>
      <vt:variant>
        <vt:i4>3</vt:i4>
      </vt:variant>
      <vt:variant>
        <vt:i4>0</vt:i4>
      </vt:variant>
      <vt:variant>
        <vt:i4>5</vt:i4>
      </vt:variant>
      <vt:variant>
        <vt:lpwstr>https://www.fossology.org/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déclaration d’invention V0</dc:title>
  <dc:subject/>
  <dc:creator>Robert Marino</dc:creator>
  <cp:keywords/>
  <cp:lastModifiedBy>Jay Han</cp:lastModifiedBy>
  <cp:revision>58</cp:revision>
  <cp:lastPrinted>2013-05-25T02:36:00Z</cp:lastPrinted>
  <dcterms:created xsi:type="dcterms:W3CDTF">2025-05-07T09:59:00Z</dcterms:created>
  <dcterms:modified xsi:type="dcterms:W3CDTF">2025-05-07T11:20:00Z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0x01010056BEFB38E345D44EB18A30FE2F84473F</vt:lpwstr>
  </property>
</Properties>
</file>